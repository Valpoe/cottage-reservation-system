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8F89" w14:textId="3C54E3A4" w:rsidR="00022B58" w:rsidRPr="00A83950" w:rsidRDefault="00595404" w:rsidP="00A71329">
      <w:pPr>
        <w:pStyle w:val="Otsikko"/>
        <w:rPr>
          <w:sz w:val="40"/>
          <w:szCs w:val="40"/>
        </w:rPr>
      </w:pPr>
      <w:r w:rsidRPr="00A83950">
        <w:rPr>
          <w:sz w:val="40"/>
          <w:szCs w:val="40"/>
        </w:rPr>
        <w:t>Viikkoraportti 0</w:t>
      </w:r>
      <w:r w:rsidR="0078726F">
        <w:rPr>
          <w:sz w:val="40"/>
          <w:szCs w:val="40"/>
        </w:rPr>
        <w:t>9</w:t>
      </w:r>
      <w:r w:rsidR="0019683A">
        <w:rPr>
          <w:sz w:val="40"/>
          <w:szCs w:val="40"/>
        </w:rPr>
        <w:t xml:space="preserve"> (</w:t>
      </w:r>
      <w:r w:rsidR="00A52A48">
        <w:rPr>
          <w:sz w:val="40"/>
          <w:szCs w:val="40"/>
        </w:rPr>
        <w:t>28.02.2022 – 03.03.2022</w:t>
      </w:r>
      <w:r w:rsidR="00A83950" w:rsidRPr="00A83950">
        <w:rPr>
          <w:sz w:val="40"/>
          <w:szCs w:val="40"/>
        </w:rPr>
        <w:t>)</w:t>
      </w:r>
    </w:p>
    <w:p w14:paraId="61904339" w14:textId="361DFC27" w:rsidR="003326C4" w:rsidRDefault="00676D6D" w:rsidP="00676D6D">
      <w:pPr>
        <w:tabs>
          <w:tab w:val="right" w:pos="1701"/>
          <w:tab w:val="left" w:pos="1985"/>
        </w:tabs>
        <w:spacing w:before="240" w:after="0"/>
      </w:pPr>
      <w:r>
        <w:tab/>
      </w:r>
      <w:r w:rsidR="003326C4">
        <w:t>Ryhmä:</w:t>
      </w:r>
      <w:r>
        <w:tab/>
      </w:r>
      <w:r w:rsidR="00A52A48">
        <w:t>Projektiryhmä 14</w:t>
      </w:r>
    </w:p>
    <w:p w14:paraId="766FD458" w14:textId="0A74EF04"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  <w:t>Ryhmän jäsenet:</w:t>
      </w:r>
      <w:r w:rsidR="00A52A48">
        <w:t xml:space="preserve"> </w:t>
      </w:r>
      <w:r w:rsidR="00A52A48">
        <w:tab/>
        <w:t>Tapio Räsänen</w:t>
      </w:r>
    </w:p>
    <w:p w14:paraId="3B3230BA" w14:textId="057F3750"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</w:r>
      <w:r w:rsidR="00A52A48">
        <w:t>Anders Tuomainen</w:t>
      </w:r>
    </w:p>
    <w:p w14:paraId="0F8413AF" w14:textId="6BD1BA40"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</w:r>
      <w:r w:rsidR="00A52A48">
        <w:t>Milla Tirkkonen</w:t>
      </w:r>
    </w:p>
    <w:p w14:paraId="58F3D852" w14:textId="6AFC49F4"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</w:r>
      <w:r w:rsidR="00A52A48">
        <w:t xml:space="preserve">Mikko </w:t>
      </w:r>
      <w:proofErr w:type="spellStart"/>
      <w:r w:rsidR="00A52A48">
        <w:t>Rautava</w:t>
      </w:r>
      <w:proofErr w:type="spellEnd"/>
    </w:p>
    <w:p w14:paraId="1DBEA106" w14:textId="21E9362A" w:rsidR="00A82396" w:rsidRDefault="00676D6D" w:rsidP="00676D6D">
      <w:pPr>
        <w:tabs>
          <w:tab w:val="right" w:pos="1701"/>
          <w:tab w:val="left" w:pos="1985"/>
        </w:tabs>
        <w:spacing w:before="240"/>
      </w:pPr>
      <w:r>
        <w:tab/>
        <w:t>P</w:t>
      </w:r>
      <w:r w:rsidR="0009680D">
        <w:t xml:space="preserve">äivämäärä: </w:t>
      </w:r>
      <w:r>
        <w:tab/>
      </w:r>
      <w:r w:rsidR="00A52A48">
        <w:t>03.03.2022</w:t>
      </w:r>
    </w:p>
    <w:p w14:paraId="353437DA" w14:textId="77777777" w:rsidR="00F150B4" w:rsidRPr="00F150B4" w:rsidRDefault="008E133D" w:rsidP="00F150B4">
      <w:pPr>
        <w:pStyle w:val="Otsikko1"/>
      </w:pPr>
      <w:r>
        <w:t>Tilanne</w:t>
      </w:r>
    </w:p>
    <w:p w14:paraId="6C2FEC39" w14:textId="73EBB82C" w:rsidR="009F0932" w:rsidRDefault="00A52A48" w:rsidP="00CA1715">
      <w:pPr>
        <w:spacing w:before="240"/>
        <w:jc w:val="left"/>
      </w:pPr>
      <w:r>
        <w:t>Pidettiin projektin aloituspalaveri, sovittiin suullisesti työhön käytettävät ohjelmistot ja ohjelmointikieli. Päädyttiin käyttämään C#-</w:t>
      </w:r>
      <w:r w:rsidR="009F0932">
        <w:t>k</w:t>
      </w:r>
      <w:r>
        <w:t xml:space="preserve">ieltä, ohjelmankehitysympäristöksi valittiin Visual Studio ja versionhallintaan valittiin käyttöön </w:t>
      </w:r>
      <w:proofErr w:type="spellStart"/>
      <w:r>
        <w:t>github</w:t>
      </w:r>
      <w:proofErr w:type="spellEnd"/>
      <w:r>
        <w:t>. Käyttöliittymän tekoon mietittiin vaihtoehtoja, päädyttiin lopulta käyttämään</w:t>
      </w:r>
      <w:r w:rsidR="009F0932">
        <w:t xml:space="preserve"> Windows</w:t>
      </w:r>
      <w:r>
        <w:t xml:space="preserve"> </w:t>
      </w:r>
      <w:proofErr w:type="spellStart"/>
      <w:r>
        <w:t>Formsia</w:t>
      </w:r>
      <w:proofErr w:type="spellEnd"/>
      <w:r>
        <w:t xml:space="preserve">. </w:t>
      </w:r>
    </w:p>
    <w:p w14:paraId="13A59C59" w14:textId="48E9D690" w:rsidR="00CA1715" w:rsidRPr="00CA1715" w:rsidRDefault="00A52A48" w:rsidP="00CA1715">
      <w:pPr>
        <w:spacing w:before="240"/>
        <w:jc w:val="left"/>
      </w:pPr>
      <w:r>
        <w:t>Itse ohjelmiston rakennetta ja työnjakoa ei vielä päätetty</w:t>
      </w:r>
      <w:r w:rsidR="009F0932">
        <w:t>, vaan päädyttiin että näistä sovitaan seuraavan viikkopalaverin yhteydessä, kun koko ryhmä on läsnä</w:t>
      </w:r>
      <w:r w:rsidR="00B47194">
        <w:t xml:space="preserve"> paikan päällä</w:t>
      </w:r>
      <w:r w:rsidR="009F0932">
        <w:t>.</w:t>
      </w:r>
    </w:p>
    <w:p w14:paraId="536BB6B5" w14:textId="77777777" w:rsidR="008E133D" w:rsidRDefault="00585E46" w:rsidP="00585E46">
      <w:pPr>
        <w:pStyle w:val="Otsikko1"/>
      </w:pPr>
      <w:r>
        <w:t>Ongelmat</w:t>
      </w:r>
    </w:p>
    <w:p w14:paraId="664D1651" w14:textId="232D3821" w:rsidR="005154E8" w:rsidRDefault="005154E8" w:rsidP="005154E8">
      <w:pPr>
        <w:spacing w:after="0"/>
      </w:pPr>
    </w:p>
    <w:p w14:paraId="18CF0290" w14:textId="7EF3F64F" w:rsidR="009F0932" w:rsidRDefault="009F0932" w:rsidP="005154E8">
      <w:pPr>
        <w:spacing w:after="0"/>
      </w:pPr>
      <w:r>
        <w:t>Arviota työhön käytettävästä tuntimäärästä ei saatu vielä laskettua.</w:t>
      </w:r>
    </w:p>
    <w:p w14:paraId="38146C85" w14:textId="77777777" w:rsidR="00585E46" w:rsidRDefault="00371806" w:rsidP="00585E46">
      <w:pPr>
        <w:pStyle w:val="Otsikko1"/>
      </w:pPr>
      <w:r>
        <w:t>Tehty työmäärä</w:t>
      </w:r>
    </w:p>
    <w:p w14:paraId="3080892F" w14:textId="7775F31D" w:rsidR="00585E46" w:rsidRDefault="009F0932" w:rsidP="00F93A20">
      <w:pPr>
        <w:spacing w:before="240" w:line="240" w:lineRule="auto"/>
        <w:jc w:val="left"/>
      </w:pPr>
      <w:r>
        <w:t>Projekti laitettu käyntiin aloituspalaverin muodossa</w:t>
      </w:r>
      <w:r w:rsidR="003840F7">
        <w:t>, Paikalla kolme henkeä ja palaverin kesto oli 2 tuntia.</w:t>
      </w:r>
    </w:p>
    <w:p w14:paraId="02FCA49D" w14:textId="3582D98E" w:rsidR="003840F7" w:rsidRDefault="003840F7" w:rsidP="00F93A20">
      <w:pPr>
        <w:spacing w:before="240" w:line="240" w:lineRule="auto"/>
        <w:jc w:val="left"/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6917"/>
      </w:tblGrid>
      <w:tr w:rsidR="00B6697B" w14:paraId="7481934E" w14:textId="77777777" w:rsidTr="00371806">
        <w:tc>
          <w:tcPr>
            <w:tcW w:w="1555" w:type="dxa"/>
            <w:shd w:val="clear" w:color="auto" w:fill="D9D9D9" w:themeFill="background1" w:themeFillShade="D9"/>
          </w:tcPr>
          <w:p w14:paraId="4E1BAF74" w14:textId="77777777" w:rsidR="00B6697B" w:rsidRDefault="00B6697B" w:rsidP="00585E46">
            <w:pPr>
              <w:spacing w:line="276" w:lineRule="auto"/>
              <w:jc w:val="left"/>
            </w:pPr>
            <w:r>
              <w:t>Tekijä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26D01B" w14:textId="77777777" w:rsidR="00B6697B" w:rsidRDefault="00B6697B" w:rsidP="00585E46">
            <w:pPr>
              <w:spacing w:line="276" w:lineRule="auto"/>
              <w:jc w:val="left"/>
            </w:pPr>
            <w:r>
              <w:t>Tehty työ</w:t>
            </w:r>
            <w:r w:rsidR="00371806">
              <w:t>määrä</w:t>
            </w:r>
            <w:r>
              <w:t xml:space="preserve"> (h)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14:paraId="470A62EA" w14:textId="77777777" w:rsidR="00B6697B" w:rsidRDefault="00B6697B" w:rsidP="00585E46">
            <w:pPr>
              <w:spacing w:line="276" w:lineRule="auto"/>
              <w:jc w:val="left"/>
            </w:pPr>
            <w:r>
              <w:t>Mitä tehnyt</w:t>
            </w:r>
          </w:p>
        </w:tc>
      </w:tr>
      <w:tr w:rsidR="00B6697B" w14:paraId="27ADDB1E" w14:textId="77777777" w:rsidTr="00371806">
        <w:tc>
          <w:tcPr>
            <w:tcW w:w="1555" w:type="dxa"/>
          </w:tcPr>
          <w:p w14:paraId="29FD118C" w14:textId="0AF15A79" w:rsidR="00B6697B" w:rsidRDefault="003840F7" w:rsidP="00585E46">
            <w:pPr>
              <w:spacing w:line="276" w:lineRule="auto"/>
              <w:jc w:val="left"/>
            </w:pPr>
            <w:r>
              <w:t>Tapio</w:t>
            </w:r>
          </w:p>
        </w:tc>
        <w:tc>
          <w:tcPr>
            <w:tcW w:w="1984" w:type="dxa"/>
          </w:tcPr>
          <w:p w14:paraId="6C96E539" w14:textId="38D70CE4" w:rsidR="00B6697B" w:rsidRDefault="00B47194" w:rsidP="00585E46">
            <w:pPr>
              <w:spacing w:line="276" w:lineRule="auto"/>
              <w:jc w:val="left"/>
            </w:pPr>
            <w:proofErr w:type="gramStart"/>
            <w:r>
              <w:t>1</w:t>
            </w:r>
            <w:r w:rsidR="003840F7">
              <w:t>h</w:t>
            </w:r>
            <w:proofErr w:type="gramEnd"/>
          </w:p>
        </w:tc>
        <w:tc>
          <w:tcPr>
            <w:tcW w:w="6917" w:type="dxa"/>
          </w:tcPr>
          <w:p w14:paraId="73E4B2D7" w14:textId="79E21588" w:rsidR="00B6697B" w:rsidRDefault="003840F7" w:rsidP="00585E46">
            <w:pPr>
              <w:spacing w:line="276" w:lineRule="auto"/>
              <w:jc w:val="left"/>
            </w:pPr>
            <w:r>
              <w:t>Aloituspalaveri</w:t>
            </w:r>
          </w:p>
        </w:tc>
      </w:tr>
      <w:tr w:rsidR="00B6697B" w14:paraId="5BB366F9" w14:textId="77777777" w:rsidTr="00371806">
        <w:tc>
          <w:tcPr>
            <w:tcW w:w="1555" w:type="dxa"/>
          </w:tcPr>
          <w:p w14:paraId="53BBCEDC" w14:textId="08ACAF88" w:rsidR="00B6697B" w:rsidRDefault="003840F7" w:rsidP="00585E46">
            <w:pPr>
              <w:spacing w:line="276" w:lineRule="auto"/>
              <w:jc w:val="left"/>
            </w:pPr>
            <w:r>
              <w:t>Anders</w:t>
            </w:r>
          </w:p>
        </w:tc>
        <w:tc>
          <w:tcPr>
            <w:tcW w:w="1984" w:type="dxa"/>
          </w:tcPr>
          <w:p w14:paraId="66FBBA44" w14:textId="48C4E7F6" w:rsidR="00B6697B" w:rsidRDefault="00B47194" w:rsidP="00585E46">
            <w:pPr>
              <w:spacing w:line="276" w:lineRule="auto"/>
              <w:jc w:val="left"/>
            </w:pPr>
            <w:proofErr w:type="gramStart"/>
            <w:r>
              <w:t>1</w:t>
            </w:r>
            <w:r w:rsidR="003840F7">
              <w:t>h</w:t>
            </w:r>
            <w:proofErr w:type="gramEnd"/>
          </w:p>
        </w:tc>
        <w:tc>
          <w:tcPr>
            <w:tcW w:w="6917" w:type="dxa"/>
          </w:tcPr>
          <w:p w14:paraId="6225B591" w14:textId="0B4F7455" w:rsidR="00B6697B" w:rsidRDefault="003840F7" w:rsidP="00585E46">
            <w:pPr>
              <w:spacing w:line="276" w:lineRule="auto"/>
              <w:jc w:val="left"/>
            </w:pPr>
            <w:r>
              <w:t>Aloituspalaveri</w:t>
            </w:r>
          </w:p>
        </w:tc>
      </w:tr>
      <w:tr w:rsidR="00B6697B" w14:paraId="00094085" w14:textId="77777777" w:rsidTr="00371806">
        <w:tc>
          <w:tcPr>
            <w:tcW w:w="1555" w:type="dxa"/>
          </w:tcPr>
          <w:p w14:paraId="0C823C7F" w14:textId="34685E29" w:rsidR="00B6697B" w:rsidRDefault="003840F7" w:rsidP="00585E46">
            <w:pPr>
              <w:spacing w:line="276" w:lineRule="auto"/>
              <w:jc w:val="left"/>
            </w:pPr>
            <w:r>
              <w:t>Mikko</w:t>
            </w:r>
          </w:p>
        </w:tc>
        <w:tc>
          <w:tcPr>
            <w:tcW w:w="1984" w:type="dxa"/>
          </w:tcPr>
          <w:p w14:paraId="7B578609" w14:textId="564E8141" w:rsidR="00B6697B" w:rsidRDefault="00B47194" w:rsidP="00585E46">
            <w:pPr>
              <w:spacing w:line="276" w:lineRule="auto"/>
              <w:jc w:val="left"/>
            </w:pPr>
            <w:proofErr w:type="gramStart"/>
            <w:r>
              <w:t>1</w:t>
            </w:r>
            <w:r w:rsidR="003840F7">
              <w:t>h</w:t>
            </w:r>
            <w:proofErr w:type="gramEnd"/>
          </w:p>
        </w:tc>
        <w:tc>
          <w:tcPr>
            <w:tcW w:w="6917" w:type="dxa"/>
          </w:tcPr>
          <w:p w14:paraId="67BE066C" w14:textId="04969543" w:rsidR="00B47194" w:rsidRDefault="003840F7" w:rsidP="00585E46">
            <w:pPr>
              <w:spacing w:line="276" w:lineRule="auto"/>
              <w:jc w:val="left"/>
            </w:pPr>
            <w:r>
              <w:t>Aloituspalaveri</w:t>
            </w:r>
          </w:p>
        </w:tc>
      </w:tr>
      <w:tr w:rsidR="00B47194" w14:paraId="50FAE92F" w14:textId="77777777" w:rsidTr="00371806">
        <w:tc>
          <w:tcPr>
            <w:tcW w:w="1555" w:type="dxa"/>
          </w:tcPr>
          <w:p w14:paraId="65ED36C9" w14:textId="4AC3879E" w:rsidR="00B47194" w:rsidRDefault="00B47194" w:rsidP="00585E46">
            <w:pPr>
              <w:spacing w:line="276" w:lineRule="auto"/>
              <w:jc w:val="left"/>
            </w:pPr>
            <w:r>
              <w:t>Milla</w:t>
            </w:r>
          </w:p>
        </w:tc>
        <w:tc>
          <w:tcPr>
            <w:tcW w:w="1984" w:type="dxa"/>
          </w:tcPr>
          <w:p w14:paraId="585BB3EE" w14:textId="29FF868F" w:rsidR="00B47194" w:rsidRDefault="00B47194" w:rsidP="00585E46">
            <w:pPr>
              <w:spacing w:line="276" w:lineRule="auto"/>
              <w:jc w:val="left"/>
            </w:pPr>
            <w:proofErr w:type="gramStart"/>
            <w:r>
              <w:t>1h</w:t>
            </w:r>
            <w:proofErr w:type="gramEnd"/>
          </w:p>
        </w:tc>
        <w:tc>
          <w:tcPr>
            <w:tcW w:w="6917" w:type="dxa"/>
          </w:tcPr>
          <w:p w14:paraId="5112956A" w14:textId="63F10952" w:rsidR="00B47194" w:rsidRDefault="00B47194" w:rsidP="00585E46">
            <w:pPr>
              <w:spacing w:line="276" w:lineRule="auto"/>
              <w:jc w:val="left"/>
            </w:pPr>
            <w:r>
              <w:t>Aloituspalaveri(etänä)</w:t>
            </w:r>
          </w:p>
        </w:tc>
      </w:tr>
    </w:tbl>
    <w:p w14:paraId="7DFCD547" w14:textId="77777777" w:rsidR="004D3381" w:rsidRDefault="004D3381" w:rsidP="00585E46">
      <w:pPr>
        <w:spacing w:line="276" w:lineRule="auto"/>
        <w:jc w:val="left"/>
      </w:pPr>
    </w:p>
    <w:p w14:paraId="678EF004" w14:textId="77777777" w:rsidR="004D3381" w:rsidRDefault="004D3381" w:rsidP="004D3381">
      <w:r>
        <w:br w:type="page"/>
      </w:r>
    </w:p>
    <w:p w14:paraId="719AAE3B" w14:textId="77777777" w:rsidR="004D3381" w:rsidRDefault="004D3381" w:rsidP="004D3381">
      <w:pPr>
        <w:pStyle w:val="Otsikko1"/>
      </w:pPr>
      <w:r>
        <w:lastRenderedPageBreak/>
        <w:t>Seuraavan viikon tehtävät</w:t>
      </w:r>
    </w:p>
    <w:p w14:paraId="62EA85CC" w14:textId="392EE122" w:rsidR="004D3381" w:rsidRDefault="004D3381" w:rsidP="004D3381">
      <w:pPr>
        <w:spacing w:before="240" w:line="240" w:lineRule="auto"/>
        <w:jc w:val="left"/>
      </w:pPr>
      <w:r>
        <w:t xml:space="preserve">Projektiryhmä on käyttänyt projektiin n. </w:t>
      </w:r>
      <w:r w:rsidR="00A64412">
        <w:t>2</w:t>
      </w:r>
      <w:r>
        <w:t xml:space="preserve"> tuntia.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6917"/>
      </w:tblGrid>
      <w:tr w:rsidR="004D3381" w14:paraId="3466811F" w14:textId="77777777" w:rsidTr="003840F7">
        <w:tc>
          <w:tcPr>
            <w:tcW w:w="1555" w:type="dxa"/>
            <w:shd w:val="clear" w:color="auto" w:fill="D9D9D9" w:themeFill="background1" w:themeFillShade="D9"/>
          </w:tcPr>
          <w:p w14:paraId="5A1BC1AB" w14:textId="77777777" w:rsidR="004D3381" w:rsidRDefault="004D3381" w:rsidP="00C94853">
            <w:pPr>
              <w:spacing w:line="276" w:lineRule="auto"/>
              <w:jc w:val="left"/>
            </w:pPr>
            <w:r>
              <w:t>Tekijä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5E19FCC" w14:textId="77777777" w:rsidR="004D3381" w:rsidRDefault="004D3381" w:rsidP="00C94853">
            <w:pPr>
              <w:spacing w:line="276" w:lineRule="auto"/>
              <w:jc w:val="left"/>
            </w:pPr>
            <w:r>
              <w:t>Suunniteltu työmäärä (h)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14:paraId="6BBC5DC7" w14:textId="77777777" w:rsidR="004D3381" w:rsidRDefault="004D3381" w:rsidP="00C94853">
            <w:pPr>
              <w:spacing w:line="276" w:lineRule="auto"/>
              <w:jc w:val="left"/>
            </w:pPr>
            <w:r>
              <w:t>Tehtävä</w:t>
            </w:r>
          </w:p>
        </w:tc>
      </w:tr>
      <w:tr w:rsidR="004D3381" w14:paraId="2E2D88B3" w14:textId="77777777" w:rsidTr="003840F7">
        <w:tc>
          <w:tcPr>
            <w:tcW w:w="1555" w:type="dxa"/>
          </w:tcPr>
          <w:p w14:paraId="5B745668" w14:textId="2DC748BC" w:rsidR="004D3381" w:rsidRDefault="003840F7" w:rsidP="00C94853">
            <w:pPr>
              <w:spacing w:line="276" w:lineRule="auto"/>
              <w:jc w:val="left"/>
            </w:pPr>
            <w:r>
              <w:t>Tapio</w:t>
            </w:r>
          </w:p>
        </w:tc>
        <w:tc>
          <w:tcPr>
            <w:tcW w:w="1984" w:type="dxa"/>
          </w:tcPr>
          <w:p w14:paraId="1923ACF3" w14:textId="6B5E169D" w:rsidR="004D3381" w:rsidRDefault="003840F7" w:rsidP="00C94853">
            <w:pPr>
              <w:spacing w:line="276" w:lineRule="auto"/>
              <w:jc w:val="left"/>
            </w:pPr>
            <w:proofErr w:type="gramStart"/>
            <w:r>
              <w:t>1h</w:t>
            </w:r>
            <w:proofErr w:type="gramEnd"/>
          </w:p>
        </w:tc>
        <w:tc>
          <w:tcPr>
            <w:tcW w:w="6917" w:type="dxa"/>
          </w:tcPr>
          <w:p w14:paraId="08AE9F9A" w14:textId="080F798D" w:rsidR="004D3381" w:rsidRDefault="003840F7" w:rsidP="00C94853">
            <w:pPr>
              <w:spacing w:line="276" w:lineRule="auto"/>
              <w:jc w:val="left"/>
            </w:pPr>
            <w:r>
              <w:t>Ohjelmisto- ja versionhallintaympäristön toimintaan saatto, Ohjelmiston rakenteen suunnittelua.</w:t>
            </w:r>
          </w:p>
        </w:tc>
      </w:tr>
      <w:tr w:rsidR="004D3381" w14:paraId="31406B62" w14:textId="77777777" w:rsidTr="003840F7">
        <w:tc>
          <w:tcPr>
            <w:tcW w:w="1555" w:type="dxa"/>
          </w:tcPr>
          <w:p w14:paraId="23E205E2" w14:textId="619DD91A" w:rsidR="004D3381" w:rsidRDefault="003840F7" w:rsidP="00C94853">
            <w:pPr>
              <w:spacing w:line="276" w:lineRule="auto"/>
              <w:jc w:val="left"/>
            </w:pPr>
            <w:r>
              <w:t>Anders</w:t>
            </w:r>
          </w:p>
        </w:tc>
        <w:tc>
          <w:tcPr>
            <w:tcW w:w="1984" w:type="dxa"/>
          </w:tcPr>
          <w:p w14:paraId="31087430" w14:textId="7EFD99FB" w:rsidR="004D3381" w:rsidRDefault="003840F7" w:rsidP="00C94853">
            <w:pPr>
              <w:spacing w:line="276" w:lineRule="auto"/>
              <w:jc w:val="left"/>
            </w:pPr>
            <w:proofErr w:type="gramStart"/>
            <w:r>
              <w:t>1h</w:t>
            </w:r>
            <w:proofErr w:type="gramEnd"/>
          </w:p>
        </w:tc>
        <w:tc>
          <w:tcPr>
            <w:tcW w:w="6917" w:type="dxa"/>
          </w:tcPr>
          <w:p w14:paraId="2C5E1B0C" w14:textId="322274CD" w:rsidR="004D3381" w:rsidRDefault="003840F7" w:rsidP="00C94853">
            <w:pPr>
              <w:spacing w:line="276" w:lineRule="auto"/>
              <w:jc w:val="left"/>
            </w:pPr>
            <w:r>
              <w:t xml:space="preserve">Ohjelmiston rakenteen </w:t>
            </w:r>
            <w:r w:rsidR="00A64412">
              <w:t>ja käyttöliittymän suunnittelua.</w:t>
            </w:r>
          </w:p>
        </w:tc>
      </w:tr>
      <w:tr w:rsidR="004D3381" w14:paraId="68AD4CFE" w14:textId="77777777" w:rsidTr="003840F7">
        <w:tc>
          <w:tcPr>
            <w:tcW w:w="1555" w:type="dxa"/>
          </w:tcPr>
          <w:p w14:paraId="0F646825" w14:textId="2056EEA9" w:rsidR="004D3381" w:rsidRDefault="00A64412" w:rsidP="00C94853">
            <w:pPr>
              <w:spacing w:line="276" w:lineRule="auto"/>
              <w:jc w:val="left"/>
            </w:pPr>
            <w:r>
              <w:t>Mikko</w:t>
            </w:r>
          </w:p>
        </w:tc>
        <w:tc>
          <w:tcPr>
            <w:tcW w:w="1984" w:type="dxa"/>
          </w:tcPr>
          <w:p w14:paraId="19FC093E" w14:textId="05E3284A" w:rsidR="004D3381" w:rsidRDefault="00A64412" w:rsidP="00C94853">
            <w:pPr>
              <w:spacing w:line="276" w:lineRule="auto"/>
              <w:jc w:val="left"/>
            </w:pPr>
            <w:proofErr w:type="gramStart"/>
            <w:r>
              <w:t>1h</w:t>
            </w:r>
            <w:proofErr w:type="gramEnd"/>
          </w:p>
        </w:tc>
        <w:tc>
          <w:tcPr>
            <w:tcW w:w="6917" w:type="dxa"/>
          </w:tcPr>
          <w:p w14:paraId="74FB5308" w14:textId="48576F95" w:rsidR="004D3381" w:rsidRDefault="00A64412" w:rsidP="00C94853">
            <w:pPr>
              <w:spacing w:line="276" w:lineRule="auto"/>
              <w:jc w:val="left"/>
            </w:pPr>
            <w:r>
              <w:t>Ohjelmiston rakenteen ja käyttöliittymän suunnittelua.</w:t>
            </w:r>
          </w:p>
        </w:tc>
      </w:tr>
      <w:tr w:rsidR="003840F7" w14:paraId="447548FB" w14:textId="77777777" w:rsidTr="003840F7">
        <w:tc>
          <w:tcPr>
            <w:tcW w:w="1555" w:type="dxa"/>
          </w:tcPr>
          <w:p w14:paraId="45B0F530" w14:textId="3E687528" w:rsidR="003840F7" w:rsidRDefault="003840F7" w:rsidP="00C94853">
            <w:pPr>
              <w:spacing w:line="276" w:lineRule="auto"/>
              <w:jc w:val="left"/>
            </w:pPr>
            <w:r>
              <w:t>Milla</w:t>
            </w:r>
          </w:p>
        </w:tc>
        <w:tc>
          <w:tcPr>
            <w:tcW w:w="1984" w:type="dxa"/>
          </w:tcPr>
          <w:p w14:paraId="30BB1232" w14:textId="625ABE26" w:rsidR="003840F7" w:rsidRDefault="00A64412" w:rsidP="00C94853">
            <w:pPr>
              <w:spacing w:line="276" w:lineRule="auto"/>
              <w:jc w:val="left"/>
            </w:pPr>
            <w:proofErr w:type="gramStart"/>
            <w:r>
              <w:t>1h</w:t>
            </w:r>
            <w:proofErr w:type="gramEnd"/>
          </w:p>
        </w:tc>
        <w:tc>
          <w:tcPr>
            <w:tcW w:w="6917" w:type="dxa"/>
          </w:tcPr>
          <w:p w14:paraId="13B5E740" w14:textId="694A70EE" w:rsidR="003840F7" w:rsidRDefault="00A64412" w:rsidP="00C94853">
            <w:pPr>
              <w:spacing w:line="276" w:lineRule="auto"/>
              <w:jc w:val="left"/>
            </w:pPr>
            <w:r>
              <w:t>Ohjelmisto- ja versionhallintaympäristön toimintaan saatto, Ohjelmiston rakenteen suunnittelua.</w:t>
            </w:r>
          </w:p>
        </w:tc>
      </w:tr>
    </w:tbl>
    <w:p w14:paraId="663895FD" w14:textId="77777777" w:rsidR="00585E46" w:rsidRDefault="00371806" w:rsidP="00585E46">
      <w:pPr>
        <w:pStyle w:val="Otsikko1"/>
      </w:pPr>
      <w:r>
        <w:t>Toimintojen</w:t>
      </w:r>
      <w:r w:rsidR="00585E46">
        <w:t xml:space="preserve"> valmiusaste</w:t>
      </w:r>
    </w:p>
    <w:p w14:paraId="23DF0AAA" w14:textId="77777777" w:rsidR="00585E46" w:rsidRDefault="00585E46" w:rsidP="00585E46">
      <w:pPr>
        <w:pStyle w:val="Kuvaotsikko"/>
        <w:keepNext/>
      </w:pPr>
    </w:p>
    <w:tbl>
      <w:tblPr>
        <w:tblW w:w="7872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5894"/>
        <w:gridCol w:w="1418"/>
      </w:tblGrid>
      <w:tr w:rsidR="00371806" w:rsidRPr="00453FFF" w14:paraId="29400050" w14:textId="77777777" w:rsidTr="00371806">
        <w:trPr>
          <w:trHeight w:val="284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8E9FC" w14:textId="77777777" w:rsidR="00371806" w:rsidRPr="00453FFF" w:rsidRDefault="00371806" w:rsidP="00E84E39">
            <w:pPr>
              <w:spacing w:after="0" w:line="240" w:lineRule="auto"/>
              <w:ind w:left="-382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ID</w:t>
            </w:r>
          </w:p>
        </w:tc>
        <w:tc>
          <w:tcPr>
            <w:tcW w:w="58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5344C" w14:textId="77777777" w:rsidR="00371806" w:rsidRPr="00453FFF" w:rsidRDefault="00371806" w:rsidP="00585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Toiminnallisuuden</w:t>
            </w: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 xml:space="preserve"> kuvaus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439F3" w14:textId="77777777" w:rsidR="00371806" w:rsidRPr="00453FFF" w:rsidRDefault="00371806" w:rsidP="00585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Valmiina / %</w:t>
            </w:r>
          </w:p>
        </w:tc>
      </w:tr>
      <w:tr w:rsidR="00371806" w:rsidRPr="00453FFF" w14:paraId="09DA859E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8B928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400EF" w14:textId="5738A30B" w:rsidR="00371806" w:rsidRPr="00453FFF" w:rsidRDefault="00A64412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t>T</w:t>
            </w:r>
            <w:r>
              <w:t>oiminta-alueiden ja mökkien hallinta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49CA8" w14:textId="68A49BCD" w:rsidR="00371806" w:rsidRPr="00453FFF" w:rsidRDefault="00A64412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0</w:t>
            </w:r>
          </w:p>
        </w:tc>
      </w:tr>
      <w:tr w:rsidR="00371806" w:rsidRPr="00453FFF" w14:paraId="39BBECE2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4B4CC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8CB01" w14:textId="035E5046" w:rsidR="00371806" w:rsidRPr="00453FFF" w:rsidRDefault="00A64412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t>P</w:t>
            </w:r>
            <w:r>
              <w:t>alveluiden hallinta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0B77B" w14:textId="38A4616C" w:rsidR="00371806" w:rsidRPr="00453FFF" w:rsidRDefault="00A64412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0</w:t>
            </w:r>
          </w:p>
        </w:tc>
      </w:tr>
      <w:tr w:rsidR="00371806" w:rsidRPr="00453FFF" w14:paraId="602C4CB9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B7609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C329B" w14:textId="5AD00AD4" w:rsidR="00371806" w:rsidRPr="00453FFF" w:rsidRDefault="00A64412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t>A</w:t>
            </w:r>
            <w:r>
              <w:t>siakashallintajärjestelmä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E1730" w14:textId="78B02C49" w:rsidR="00371806" w:rsidRPr="00453FFF" w:rsidRDefault="00A64412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0</w:t>
            </w:r>
          </w:p>
        </w:tc>
      </w:tr>
      <w:tr w:rsidR="00371806" w:rsidRPr="00453FFF" w14:paraId="41DB7EE9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84F91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4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138E7" w14:textId="78E0B191" w:rsidR="00371806" w:rsidRPr="00453FFF" w:rsidRDefault="00A64412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t>L</w:t>
            </w:r>
            <w:r>
              <w:t>askujen hallinta ja seuranta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0DDD8" w14:textId="260A353C" w:rsidR="00371806" w:rsidRPr="00453FFF" w:rsidRDefault="00A64412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0</w:t>
            </w:r>
          </w:p>
        </w:tc>
      </w:tr>
      <w:tr w:rsidR="00371806" w:rsidRPr="00453FFF" w14:paraId="1AD4BD63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08983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2A66" w14:textId="37D087E3" w:rsidR="00371806" w:rsidRPr="00453FFF" w:rsidRDefault="00A64412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t>M</w:t>
            </w:r>
            <w:r>
              <w:t>ajoittumisten raportointi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F73A7" w14:textId="21A19CB5" w:rsidR="00371806" w:rsidRPr="00453FFF" w:rsidRDefault="00A64412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0</w:t>
            </w:r>
          </w:p>
        </w:tc>
      </w:tr>
      <w:tr w:rsidR="00371806" w:rsidRPr="00453FFF" w14:paraId="0B5E1586" w14:textId="77777777" w:rsidTr="00A64412">
        <w:trPr>
          <w:trHeight w:val="348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25235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6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8B3E4" w14:textId="14684216" w:rsidR="00371806" w:rsidRPr="00453FFF" w:rsidRDefault="00A64412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t>O</w:t>
            </w:r>
            <w:r>
              <w:t>stettujen lisäpalvelujen raportointi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9F663" w14:textId="3409229F" w:rsidR="00371806" w:rsidRPr="00453FFF" w:rsidRDefault="00A64412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0</w:t>
            </w:r>
          </w:p>
        </w:tc>
      </w:tr>
      <w:tr w:rsidR="00371806" w:rsidRPr="00453FFF" w14:paraId="5B221CE2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C7C30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5145A" w14:textId="73C1C101" w:rsidR="00371806" w:rsidRPr="00453FFF" w:rsidRDefault="00A64412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t>Laskutusmahdollisuuksien toteutus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AB582" w14:textId="6161A57E" w:rsidR="00371806" w:rsidRPr="00453FFF" w:rsidRDefault="00A64412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0</w:t>
            </w:r>
          </w:p>
        </w:tc>
      </w:tr>
    </w:tbl>
    <w:p w14:paraId="77276BA5" w14:textId="77777777" w:rsidR="00F640B0" w:rsidRDefault="00F640B0" w:rsidP="00062CA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sectPr w:rsidR="00F640B0" w:rsidSect="008E133D">
      <w:headerReference w:type="even" r:id="rId8"/>
      <w:type w:val="continuous"/>
      <w:pgSz w:w="11906" w:h="16838" w:code="9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540ED" w14:textId="77777777" w:rsidR="007D4C7D" w:rsidRDefault="007D4C7D" w:rsidP="00A71329">
      <w:r>
        <w:separator/>
      </w:r>
    </w:p>
  </w:endnote>
  <w:endnote w:type="continuationSeparator" w:id="0">
    <w:p w14:paraId="08B54B23" w14:textId="77777777" w:rsidR="007D4C7D" w:rsidRDefault="007D4C7D" w:rsidP="00A71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7BCDF" w14:textId="77777777" w:rsidR="007D4C7D" w:rsidRDefault="007D4C7D" w:rsidP="00A71329">
      <w:r>
        <w:separator/>
      </w:r>
    </w:p>
  </w:footnote>
  <w:footnote w:type="continuationSeparator" w:id="0">
    <w:p w14:paraId="163B5DD4" w14:textId="77777777" w:rsidR="007D4C7D" w:rsidRDefault="007D4C7D" w:rsidP="00A71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67F1" w14:textId="77777777" w:rsidR="00271326" w:rsidRPr="00B832E6" w:rsidRDefault="00271326" w:rsidP="00A71329">
    <w:pPr>
      <w:pStyle w:val="Yltunniste"/>
    </w:pPr>
    <w:ins w:id="0" w:author="Testitunnus ATK-laboratorio" w:date="2011-05-01T19:42:00Z">
      <w:r>
        <w:t>pvm, dokumentin nimi ja versio</w:t>
      </w:r>
    </w:ins>
    <w:r>
      <w:tab/>
    </w:r>
    <w:r w:rsidR="00163C7E">
      <w:fldChar w:fldCharType="begin"/>
    </w:r>
    <w:r>
      <w:instrText>PAGE   \* MERGEFORMAT</w:instrText>
    </w:r>
    <w:r w:rsidR="00163C7E">
      <w:fldChar w:fldCharType="separate"/>
    </w:r>
    <w:r>
      <w:rPr>
        <w:noProof/>
      </w:rPr>
      <w:t>2</w:t>
    </w:r>
    <w:r w:rsidR="00163C7E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24345"/>
    <w:multiLevelType w:val="multilevel"/>
    <w:tmpl w:val="E61A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3A200A"/>
    <w:multiLevelType w:val="multilevel"/>
    <w:tmpl w:val="BA8C0AC4"/>
    <w:lvl w:ilvl="0">
      <w:start w:val="1"/>
      <w:numFmt w:val="decimal"/>
      <w:pStyle w:val="Otsikk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05654100">
    <w:abstractNumId w:val="1"/>
  </w:num>
  <w:num w:numId="2" w16cid:durableId="115221390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1304"/>
  <w:autoHyphenation/>
  <w:hyphenationZone w:val="425"/>
  <w:drawingGridHorizontalSpacing w:val="11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A9F"/>
    <w:rsid w:val="0000012E"/>
    <w:rsid w:val="00000491"/>
    <w:rsid w:val="00001CE1"/>
    <w:rsid w:val="000023C1"/>
    <w:rsid w:val="00002BA2"/>
    <w:rsid w:val="0000397B"/>
    <w:rsid w:val="00004BC8"/>
    <w:rsid w:val="0000638D"/>
    <w:rsid w:val="000072D2"/>
    <w:rsid w:val="00010A87"/>
    <w:rsid w:val="00014231"/>
    <w:rsid w:val="00014454"/>
    <w:rsid w:val="00014C37"/>
    <w:rsid w:val="00015F3A"/>
    <w:rsid w:val="00016776"/>
    <w:rsid w:val="00017ED9"/>
    <w:rsid w:val="00020592"/>
    <w:rsid w:val="00020EDF"/>
    <w:rsid w:val="000213C8"/>
    <w:rsid w:val="00022B58"/>
    <w:rsid w:val="00022C39"/>
    <w:rsid w:val="000243E4"/>
    <w:rsid w:val="00025BE0"/>
    <w:rsid w:val="0002697C"/>
    <w:rsid w:val="00026A0E"/>
    <w:rsid w:val="00026C9F"/>
    <w:rsid w:val="00030AAF"/>
    <w:rsid w:val="00031869"/>
    <w:rsid w:val="000320E4"/>
    <w:rsid w:val="00033144"/>
    <w:rsid w:val="000379C2"/>
    <w:rsid w:val="0004013C"/>
    <w:rsid w:val="00041949"/>
    <w:rsid w:val="000420AE"/>
    <w:rsid w:val="0004230B"/>
    <w:rsid w:val="00042885"/>
    <w:rsid w:val="00042B94"/>
    <w:rsid w:val="00043D2A"/>
    <w:rsid w:val="000445C3"/>
    <w:rsid w:val="00050633"/>
    <w:rsid w:val="00054E2D"/>
    <w:rsid w:val="00055788"/>
    <w:rsid w:val="00062CA8"/>
    <w:rsid w:val="00065CC0"/>
    <w:rsid w:val="00067C03"/>
    <w:rsid w:val="00070FEB"/>
    <w:rsid w:val="00071AED"/>
    <w:rsid w:val="00072726"/>
    <w:rsid w:val="00072C44"/>
    <w:rsid w:val="0007406B"/>
    <w:rsid w:val="00075ABD"/>
    <w:rsid w:val="000777B9"/>
    <w:rsid w:val="00084ADB"/>
    <w:rsid w:val="00085D36"/>
    <w:rsid w:val="00091957"/>
    <w:rsid w:val="00091F3B"/>
    <w:rsid w:val="0009217A"/>
    <w:rsid w:val="00095253"/>
    <w:rsid w:val="0009680D"/>
    <w:rsid w:val="000970FC"/>
    <w:rsid w:val="000974D8"/>
    <w:rsid w:val="00097D70"/>
    <w:rsid w:val="000A157F"/>
    <w:rsid w:val="000A2395"/>
    <w:rsid w:val="000A257A"/>
    <w:rsid w:val="000A260D"/>
    <w:rsid w:val="000A275F"/>
    <w:rsid w:val="000A37D6"/>
    <w:rsid w:val="000A4FE0"/>
    <w:rsid w:val="000A6483"/>
    <w:rsid w:val="000A66E9"/>
    <w:rsid w:val="000A6CCF"/>
    <w:rsid w:val="000A7FC5"/>
    <w:rsid w:val="000B22C5"/>
    <w:rsid w:val="000B2C8F"/>
    <w:rsid w:val="000B2F92"/>
    <w:rsid w:val="000B3285"/>
    <w:rsid w:val="000C1CE1"/>
    <w:rsid w:val="000C1EDF"/>
    <w:rsid w:val="000C245A"/>
    <w:rsid w:val="000C3FF2"/>
    <w:rsid w:val="000C4938"/>
    <w:rsid w:val="000D0210"/>
    <w:rsid w:val="000D038F"/>
    <w:rsid w:val="000D18B5"/>
    <w:rsid w:val="000D2869"/>
    <w:rsid w:val="000D290B"/>
    <w:rsid w:val="000D55B1"/>
    <w:rsid w:val="000E533A"/>
    <w:rsid w:val="000E5CFD"/>
    <w:rsid w:val="000E5FA9"/>
    <w:rsid w:val="000E6E14"/>
    <w:rsid w:val="000E7B53"/>
    <w:rsid w:val="000F202D"/>
    <w:rsid w:val="000F32D9"/>
    <w:rsid w:val="000F51AD"/>
    <w:rsid w:val="000F5279"/>
    <w:rsid w:val="000F5D1F"/>
    <w:rsid w:val="000F5DA7"/>
    <w:rsid w:val="000F5EEC"/>
    <w:rsid w:val="00100071"/>
    <w:rsid w:val="00100587"/>
    <w:rsid w:val="001050ED"/>
    <w:rsid w:val="001054E4"/>
    <w:rsid w:val="00110ACB"/>
    <w:rsid w:val="00111D52"/>
    <w:rsid w:val="001179BD"/>
    <w:rsid w:val="001203E2"/>
    <w:rsid w:val="00121569"/>
    <w:rsid w:val="0012242D"/>
    <w:rsid w:val="001233C6"/>
    <w:rsid w:val="00124C8C"/>
    <w:rsid w:val="00125A94"/>
    <w:rsid w:val="00130110"/>
    <w:rsid w:val="0013183B"/>
    <w:rsid w:val="00134332"/>
    <w:rsid w:val="00134A6C"/>
    <w:rsid w:val="001351CD"/>
    <w:rsid w:val="0013566F"/>
    <w:rsid w:val="00137C85"/>
    <w:rsid w:val="00140E98"/>
    <w:rsid w:val="00140F43"/>
    <w:rsid w:val="0014431E"/>
    <w:rsid w:val="00144B77"/>
    <w:rsid w:val="00146133"/>
    <w:rsid w:val="00150536"/>
    <w:rsid w:val="00151C16"/>
    <w:rsid w:val="00152B83"/>
    <w:rsid w:val="001553F3"/>
    <w:rsid w:val="001560D9"/>
    <w:rsid w:val="00156DFA"/>
    <w:rsid w:val="0015768A"/>
    <w:rsid w:val="00160305"/>
    <w:rsid w:val="00160B67"/>
    <w:rsid w:val="001614D7"/>
    <w:rsid w:val="001616BE"/>
    <w:rsid w:val="00162694"/>
    <w:rsid w:val="00162BB2"/>
    <w:rsid w:val="00162E6D"/>
    <w:rsid w:val="00162F19"/>
    <w:rsid w:val="00163C7E"/>
    <w:rsid w:val="00163D0F"/>
    <w:rsid w:val="001646E2"/>
    <w:rsid w:val="00164AD6"/>
    <w:rsid w:val="00164DDD"/>
    <w:rsid w:val="00170E0B"/>
    <w:rsid w:val="00171678"/>
    <w:rsid w:val="001718C4"/>
    <w:rsid w:val="00172C3F"/>
    <w:rsid w:val="00173F56"/>
    <w:rsid w:val="00174643"/>
    <w:rsid w:val="00175264"/>
    <w:rsid w:val="00176C16"/>
    <w:rsid w:val="00177454"/>
    <w:rsid w:val="001808D5"/>
    <w:rsid w:val="00180B70"/>
    <w:rsid w:val="0018114D"/>
    <w:rsid w:val="001817AE"/>
    <w:rsid w:val="001818C9"/>
    <w:rsid w:val="00183008"/>
    <w:rsid w:val="0018714B"/>
    <w:rsid w:val="0018717B"/>
    <w:rsid w:val="00191D94"/>
    <w:rsid w:val="0019234E"/>
    <w:rsid w:val="001925DC"/>
    <w:rsid w:val="00192C35"/>
    <w:rsid w:val="0019480E"/>
    <w:rsid w:val="00194825"/>
    <w:rsid w:val="001950CC"/>
    <w:rsid w:val="00196656"/>
    <w:rsid w:val="0019683A"/>
    <w:rsid w:val="001976CA"/>
    <w:rsid w:val="001979FD"/>
    <w:rsid w:val="001A0874"/>
    <w:rsid w:val="001A1DC5"/>
    <w:rsid w:val="001A3CE3"/>
    <w:rsid w:val="001A4074"/>
    <w:rsid w:val="001A4E2F"/>
    <w:rsid w:val="001A5209"/>
    <w:rsid w:val="001A5A40"/>
    <w:rsid w:val="001A5ACB"/>
    <w:rsid w:val="001A5EC7"/>
    <w:rsid w:val="001A6B2B"/>
    <w:rsid w:val="001A6FD6"/>
    <w:rsid w:val="001A78A0"/>
    <w:rsid w:val="001B0364"/>
    <w:rsid w:val="001B0385"/>
    <w:rsid w:val="001B0990"/>
    <w:rsid w:val="001B1B9D"/>
    <w:rsid w:val="001B2BF2"/>
    <w:rsid w:val="001B362D"/>
    <w:rsid w:val="001B387A"/>
    <w:rsid w:val="001B4F11"/>
    <w:rsid w:val="001B5CB0"/>
    <w:rsid w:val="001B5FED"/>
    <w:rsid w:val="001B6804"/>
    <w:rsid w:val="001C0121"/>
    <w:rsid w:val="001C0262"/>
    <w:rsid w:val="001C0940"/>
    <w:rsid w:val="001C14E6"/>
    <w:rsid w:val="001C288B"/>
    <w:rsid w:val="001C3BEB"/>
    <w:rsid w:val="001C3FA4"/>
    <w:rsid w:val="001C41A2"/>
    <w:rsid w:val="001C4453"/>
    <w:rsid w:val="001C53A0"/>
    <w:rsid w:val="001D4331"/>
    <w:rsid w:val="001D49BC"/>
    <w:rsid w:val="001D664C"/>
    <w:rsid w:val="001D7857"/>
    <w:rsid w:val="001D7AE3"/>
    <w:rsid w:val="001D7F31"/>
    <w:rsid w:val="001E174B"/>
    <w:rsid w:val="001E1DF9"/>
    <w:rsid w:val="001E201C"/>
    <w:rsid w:val="001E231A"/>
    <w:rsid w:val="001E40E8"/>
    <w:rsid w:val="001E58AB"/>
    <w:rsid w:val="001E6565"/>
    <w:rsid w:val="001E6AC9"/>
    <w:rsid w:val="001F0103"/>
    <w:rsid w:val="001F02C0"/>
    <w:rsid w:val="001F02DC"/>
    <w:rsid w:val="001F0AF6"/>
    <w:rsid w:val="001F5D1E"/>
    <w:rsid w:val="001F6AAF"/>
    <w:rsid w:val="001F7869"/>
    <w:rsid w:val="00201CB8"/>
    <w:rsid w:val="002026F3"/>
    <w:rsid w:val="00202934"/>
    <w:rsid w:val="00204925"/>
    <w:rsid w:val="00205A9E"/>
    <w:rsid w:val="00206468"/>
    <w:rsid w:val="002065AD"/>
    <w:rsid w:val="00210181"/>
    <w:rsid w:val="00212080"/>
    <w:rsid w:val="002122E7"/>
    <w:rsid w:val="0021301E"/>
    <w:rsid w:val="00213B84"/>
    <w:rsid w:val="00213D32"/>
    <w:rsid w:val="00214D87"/>
    <w:rsid w:val="00216496"/>
    <w:rsid w:val="00220719"/>
    <w:rsid w:val="00221959"/>
    <w:rsid w:val="002222B3"/>
    <w:rsid w:val="00222A14"/>
    <w:rsid w:val="00223C45"/>
    <w:rsid w:val="0022500B"/>
    <w:rsid w:val="00231F4F"/>
    <w:rsid w:val="00232597"/>
    <w:rsid w:val="00232723"/>
    <w:rsid w:val="00233453"/>
    <w:rsid w:val="002335F3"/>
    <w:rsid w:val="00235D83"/>
    <w:rsid w:val="00240EC9"/>
    <w:rsid w:val="002413A7"/>
    <w:rsid w:val="00243B7D"/>
    <w:rsid w:val="002465F6"/>
    <w:rsid w:val="002503B0"/>
    <w:rsid w:val="002511EC"/>
    <w:rsid w:val="00251F0C"/>
    <w:rsid w:val="00252A11"/>
    <w:rsid w:val="00253324"/>
    <w:rsid w:val="002541A7"/>
    <w:rsid w:val="002577AD"/>
    <w:rsid w:val="00263341"/>
    <w:rsid w:val="002653C6"/>
    <w:rsid w:val="002659F8"/>
    <w:rsid w:val="00266394"/>
    <w:rsid w:val="002663E0"/>
    <w:rsid w:val="00267427"/>
    <w:rsid w:val="00267A3D"/>
    <w:rsid w:val="00271326"/>
    <w:rsid w:val="0027194B"/>
    <w:rsid w:val="002721B5"/>
    <w:rsid w:val="002750E4"/>
    <w:rsid w:val="00277F28"/>
    <w:rsid w:val="002807DD"/>
    <w:rsid w:val="0028147A"/>
    <w:rsid w:val="00282D38"/>
    <w:rsid w:val="00282D76"/>
    <w:rsid w:val="0028328E"/>
    <w:rsid w:val="002851DB"/>
    <w:rsid w:val="00286044"/>
    <w:rsid w:val="00287A2C"/>
    <w:rsid w:val="002901ED"/>
    <w:rsid w:val="00290FDE"/>
    <w:rsid w:val="002926F1"/>
    <w:rsid w:val="00294877"/>
    <w:rsid w:val="00295310"/>
    <w:rsid w:val="002955EA"/>
    <w:rsid w:val="002A109F"/>
    <w:rsid w:val="002A128A"/>
    <w:rsid w:val="002A1BB8"/>
    <w:rsid w:val="002A1F00"/>
    <w:rsid w:val="002A32B6"/>
    <w:rsid w:val="002A3431"/>
    <w:rsid w:val="002A3D71"/>
    <w:rsid w:val="002A4702"/>
    <w:rsid w:val="002A4F25"/>
    <w:rsid w:val="002A7EF4"/>
    <w:rsid w:val="002B0A8A"/>
    <w:rsid w:val="002B192C"/>
    <w:rsid w:val="002B1D0A"/>
    <w:rsid w:val="002B2177"/>
    <w:rsid w:val="002B24E0"/>
    <w:rsid w:val="002B648D"/>
    <w:rsid w:val="002B7951"/>
    <w:rsid w:val="002B7ED2"/>
    <w:rsid w:val="002C09D0"/>
    <w:rsid w:val="002C1311"/>
    <w:rsid w:val="002C3238"/>
    <w:rsid w:val="002C380C"/>
    <w:rsid w:val="002C434C"/>
    <w:rsid w:val="002C717A"/>
    <w:rsid w:val="002C72CA"/>
    <w:rsid w:val="002C7439"/>
    <w:rsid w:val="002C7F1E"/>
    <w:rsid w:val="002D484C"/>
    <w:rsid w:val="002D5590"/>
    <w:rsid w:val="002D64A6"/>
    <w:rsid w:val="002E0274"/>
    <w:rsid w:val="002E0B0D"/>
    <w:rsid w:val="002E250B"/>
    <w:rsid w:val="002E28F7"/>
    <w:rsid w:val="002E2F82"/>
    <w:rsid w:val="002E3616"/>
    <w:rsid w:val="002E38FD"/>
    <w:rsid w:val="002E3F78"/>
    <w:rsid w:val="002E5356"/>
    <w:rsid w:val="002E57B1"/>
    <w:rsid w:val="002E6FC7"/>
    <w:rsid w:val="002F0DC3"/>
    <w:rsid w:val="002F2E4D"/>
    <w:rsid w:val="002F2E5F"/>
    <w:rsid w:val="002F2EF7"/>
    <w:rsid w:val="002F589C"/>
    <w:rsid w:val="002F71B0"/>
    <w:rsid w:val="0030021F"/>
    <w:rsid w:val="00302684"/>
    <w:rsid w:val="00302BB6"/>
    <w:rsid w:val="003034E5"/>
    <w:rsid w:val="00310FEF"/>
    <w:rsid w:val="00311D47"/>
    <w:rsid w:val="00313C5D"/>
    <w:rsid w:val="003147CB"/>
    <w:rsid w:val="00314A10"/>
    <w:rsid w:val="00315632"/>
    <w:rsid w:val="00315F09"/>
    <w:rsid w:val="00316ABA"/>
    <w:rsid w:val="00316D80"/>
    <w:rsid w:val="003240D6"/>
    <w:rsid w:val="0032486E"/>
    <w:rsid w:val="00331A5E"/>
    <w:rsid w:val="00332497"/>
    <w:rsid w:val="003326C4"/>
    <w:rsid w:val="003332F8"/>
    <w:rsid w:val="00333FF1"/>
    <w:rsid w:val="003359B9"/>
    <w:rsid w:val="00337570"/>
    <w:rsid w:val="003403D7"/>
    <w:rsid w:val="0034162D"/>
    <w:rsid w:val="00342B5F"/>
    <w:rsid w:val="00342EDF"/>
    <w:rsid w:val="00342F4C"/>
    <w:rsid w:val="0034342A"/>
    <w:rsid w:val="00344406"/>
    <w:rsid w:val="0034485E"/>
    <w:rsid w:val="003472C8"/>
    <w:rsid w:val="0035008F"/>
    <w:rsid w:val="00350E1B"/>
    <w:rsid w:val="003514BA"/>
    <w:rsid w:val="003529C3"/>
    <w:rsid w:val="003564A0"/>
    <w:rsid w:val="00357023"/>
    <w:rsid w:val="003575A1"/>
    <w:rsid w:val="00361AAD"/>
    <w:rsid w:val="00362925"/>
    <w:rsid w:val="0036301F"/>
    <w:rsid w:val="00363042"/>
    <w:rsid w:val="00365428"/>
    <w:rsid w:val="00366205"/>
    <w:rsid w:val="00366443"/>
    <w:rsid w:val="003668D5"/>
    <w:rsid w:val="0037042E"/>
    <w:rsid w:val="00371806"/>
    <w:rsid w:val="00373C4F"/>
    <w:rsid w:val="00374A09"/>
    <w:rsid w:val="00374A43"/>
    <w:rsid w:val="00375515"/>
    <w:rsid w:val="00375E9E"/>
    <w:rsid w:val="003801DF"/>
    <w:rsid w:val="00380335"/>
    <w:rsid w:val="003825DF"/>
    <w:rsid w:val="00382668"/>
    <w:rsid w:val="00383361"/>
    <w:rsid w:val="00383645"/>
    <w:rsid w:val="003840F7"/>
    <w:rsid w:val="003864CE"/>
    <w:rsid w:val="003900DC"/>
    <w:rsid w:val="003911C0"/>
    <w:rsid w:val="003918D2"/>
    <w:rsid w:val="0039266B"/>
    <w:rsid w:val="003A63A6"/>
    <w:rsid w:val="003B0120"/>
    <w:rsid w:val="003B245F"/>
    <w:rsid w:val="003B634E"/>
    <w:rsid w:val="003B6E5B"/>
    <w:rsid w:val="003C1CCA"/>
    <w:rsid w:val="003C2BC8"/>
    <w:rsid w:val="003C2BE3"/>
    <w:rsid w:val="003C2F62"/>
    <w:rsid w:val="003C34E6"/>
    <w:rsid w:val="003C3656"/>
    <w:rsid w:val="003C36A5"/>
    <w:rsid w:val="003D06DC"/>
    <w:rsid w:val="003D1BDF"/>
    <w:rsid w:val="003D237B"/>
    <w:rsid w:val="003D314E"/>
    <w:rsid w:val="003D423A"/>
    <w:rsid w:val="003D5236"/>
    <w:rsid w:val="003D5AE7"/>
    <w:rsid w:val="003D6534"/>
    <w:rsid w:val="003D7531"/>
    <w:rsid w:val="003E1B82"/>
    <w:rsid w:val="003E1FD2"/>
    <w:rsid w:val="003E2193"/>
    <w:rsid w:val="003E35F7"/>
    <w:rsid w:val="003E3A07"/>
    <w:rsid w:val="003E3C07"/>
    <w:rsid w:val="003E6FD8"/>
    <w:rsid w:val="003E7F42"/>
    <w:rsid w:val="003F26F0"/>
    <w:rsid w:val="003F3180"/>
    <w:rsid w:val="003F326A"/>
    <w:rsid w:val="003F3EBE"/>
    <w:rsid w:val="003F4E7B"/>
    <w:rsid w:val="003F5D76"/>
    <w:rsid w:val="003F6BF7"/>
    <w:rsid w:val="003F7947"/>
    <w:rsid w:val="00400908"/>
    <w:rsid w:val="00401266"/>
    <w:rsid w:val="00401A38"/>
    <w:rsid w:val="0040213A"/>
    <w:rsid w:val="00403A1C"/>
    <w:rsid w:val="004070A9"/>
    <w:rsid w:val="00412D2F"/>
    <w:rsid w:val="004131EF"/>
    <w:rsid w:val="0041421C"/>
    <w:rsid w:val="00414D77"/>
    <w:rsid w:val="0041516D"/>
    <w:rsid w:val="004153B3"/>
    <w:rsid w:val="00420765"/>
    <w:rsid w:val="0042474C"/>
    <w:rsid w:val="00426FC8"/>
    <w:rsid w:val="0042769A"/>
    <w:rsid w:val="00431FEE"/>
    <w:rsid w:val="00432099"/>
    <w:rsid w:val="004337B3"/>
    <w:rsid w:val="00433FE5"/>
    <w:rsid w:val="0043437F"/>
    <w:rsid w:val="0043493A"/>
    <w:rsid w:val="00434A47"/>
    <w:rsid w:val="0043679F"/>
    <w:rsid w:val="00440927"/>
    <w:rsid w:val="004410C3"/>
    <w:rsid w:val="00441105"/>
    <w:rsid w:val="00442D73"/>
    <w:rsid w:val="0044356C"/>
    <w:rsid w:val="00444B21"/>
    <w:rsid w:val="00445214"/>
    <w:rsid w:val="00445C20"/>
    <w:rsid w:val="00446333"/>
    <w:rsid w:val="00447353"/>
    <w:rsid w:val="0045026D"/>
    <w:rsid w:val="00451454"/>
    <w:rsid w:val="004515D0"/>
    <w:rsid w:val="00452159"/>
    <w:rsid w:val="004533DE"/>
    <w:rsid w:val="004538D6"/>
    <w:rsid w:val="00454359"/>
    <w:rsid w:val="00455B16"/>
    <w:rsid w:val="00456457"/>
    <w:rsid w:val="004572EB"/>
    <w:rsid w:val="00460618"/>
    <w:rsid w:val="004617DE"/>
    <w:rsid w:val="00461E91"/>
    <w:rsid w:val="00462673"/>
    <w:rsid w:val="00462952"/>
    <w:rsid w:val="00464A91"/>
    <w:rsid w:val="00464CDD"/>
    <w:rsid w:val="00464FA7"/>
    <w:rsid w:val="00465DE4"/>
    <w:rsid w:val="00466405"/>
    <w:rsid w:val="00467304"/>
    <w:rsid w:val="0046788D"/>
    <w:rsid w:val="00470931"/>
    <w:rsid w:val="00474BD2"/>
    <w:rsid w:val="004769B8"/>
    <w:rsid w:val="00476C93"/>
    <w:rsid w:val="0048122D"/>
    <w:rsid w:val="004813AA"/>
    <w:rsid w:val="0048201C"/>
    <w:rsid w:val="00482122"/>
    <w:rsid w:val="004837B7"/>
    <w:rsid w:val="00484023"/>
    <w:rsid w:val="00484052"/>
    <w:rsid w:val="00484461"/>
    <w:rsid w:val="004844AE"/>
    <w:rsid w:val="00485630"/>
    <w:rsid w:val="00485869"/>
    <w:rsid w:val="00486732"/>
    <w:rsid w:val="00486DCF"/>
    <w:rsid w:val="0048722F"/>
    <w:rsid w:val="00487E9F"/>
    <w:rsid w:val="00490067"/>
    <w:rsid w:val="004917E3"/>
    <w:rsid w:val="00492BD3"/>
    <w:rsid w:val="00493FA5"/>
    <w:rsid w:val="00494816"/>
    <w:rsid w:val="00496135"/>
    <w:rsid w:val="004965FB"/>
    <w:rsid w:val="004978E7"/>
    <w:rsid w:val="004A011F"/>
    <w:rsid w:val="004A192F"/>
    <w:rsid w:val="004A1ADC"/>
    <w:rsid w:val="004A3B02"/>
    <w:rsid w:val="004A4268"/>
    <w:rsid w:val="004A4916"/>
    <w:rsid w:val="004A4CAE"/>
    <w:rsid w:val="004B191B"/>
    <w:rsid w:val="004B1D63"/>
    <w:rsid w:val="004B1DF2"/>
    <w:rsid w:val="004B2C84"/>
    <w:rsid w:val="004B3AA2"/>
    <w:rsid w:val="004C0BC3"/>
    <w:rsid w:val="004C116F"/>
    <w:rsid w:val="004C11A0"/>
    <w:rsid w:val="004C2CF2"/>
    <w:rsid w:val="004C453E"/>
    <w:rsid w:val="004C4936"/>
    <w:rsid w:val="004C4F8C"/>
    <w:rsid w:val="004C53C4"/>
    <w:rsid w:val="004C5BDB"/>
    <w:rsid w:val="004C6EA0"/>
    <w:rsid w:val="004C76EA"/>
    <w:rsid w:val="004C7D5B"/>
    <w:rsid w:val="004D1F65"/>
    <w:rsid w:val="004D2CD7"/>
    <w:rsid w:val="004D2D04"/>
    <w:rsid w:val="004D3381"/>
    <w:rsid w:val="004D37DA"/>
    <w:rsid w:val="004D3F58"/>
    <w:rsid w:val="004D5477"/>
    <w:rsid w:val="004D7173"/>
    <w:rsid w:val="004D72E5"/>
    <w:rsid w:val="004D73F5"/>
    <w:rsid w:val="004D78F1"/>
    <w:rsid w:val="004E2F6A"/>
    <w:rsid w:val="004E7CA7"/>
    <w:rsid w:val="004E7F3A"/>
    <w:rsid w:val="004F0D26"/>
    <w:rsid w:val="004F15E3"/>
    <w:rsid w:val="004F2620"/>
    <w:rsid w:val="004F2F2C"/>
    <w:rsid w:val="004F36DE"/>
    <w:rsid w:val="004F3D29"/>
    <w:rsid w:val="004F4293"/>
    <w:rsid w:val="004F5391"/>
    <w:rsid w:val="004F58D3"/>
    <w:rsid w:val="004F6445"/>
    <w:rsid w:val="004F7B28"/>
    <w:rsid w:val="004F7B74"/>
    <w:rsid w:val="005002AC"/>
    <w:rsid w:val="005004EA"/>
    <w:rsid w:val="00500E12"/>
    <w:rsid w:val="00501099"/>
    <w:rsid w:val="005012A3"/>
    <w:rsid w:val="00501A69"/>
    <w:rsid w:val="00501B01"/>
    <w:rsid w:val="00502E31"/>
    <w:rsid w:val="00503DE7"/>
    <w:rsid w:val="00504794"/>
    <w:rsid w:val="00505403"/>
    <w:rsid w:val="00505413"/>
    <w:rsid w:val="00505EA7"/>
    <w:rsid w:val="005061E6"/>
    <w:rsid w:val="005079CD"/>
    <w:rsid w:val="00510CF6"/>
    <w:rsid w:val="0051271C"/>
    <w:rsid w:val="005153E3"/>
    <w:rsid w:val="005154E8"/>
    <w:rsid w:val="005173F5"/>
    <w:rsid w:val="00520803"/>
    <w:rsid w:val="00522219"/>
    <w:rsid w:val="005270D3"/>
    <w:rsid w:val="00527436"/>
    <w:rsid w:val="00527C85"/>
    <w:rsid w:val="00527F97"/>
    <w:rsid w:val="00527FB5"/>
    <w:rsid w:val="00530335"/>
    <w:rsid w:val="005316C9"/>
    <w:rsid w:val="00531AF4"/>
    <w:rsid w:val="00533052"/>
    <w:rsid w:val="005350CD"/>
    <w:rsid w:val="00537458"/>
    <w:rsid w:val="00540335"/>
    <w:rsid w:val="005403AC"/>
    <w:rsid w:val="00540F1D"/>
    <w:rsid w:val="0054352F"/>
    <w:rsid w:val="005441F8"/>
    <w:rsid w:val="0054432A"/>
    <w:rsid w:val="00546226"/>
    <w:rsid w:val="00546413"/>
    <w:rsid w:val="0054711C"/>
    <w:rsid w:val="0054780D"/>
    <w:rsid w:val="0055049A"/>
    <w:rsid w:val="0055144D"/>
    <w:rsid w:val="00553330"/>
    <w:rsid w:val="005539CC"/>
    <w:rsid w:val="00554115"/>
    <w:rsid w:val="005548B4"/>
    <w:rsid w:val="00555482"/>
    <w:rsid w:val="00556370"/>
    <w:rsid w:val="005612E3"/>
    <w:rsid w:val="005616FD"/>
    <w:rsid w:val="00561EDA"/>
    <w:rsid w:val="00562045"/>
    <w:rsid w:val="005622F9"/>
    <w:rsid w:val="00562B2F"/>
    <w:rsid w:val="00563C06"/>
    <w:rsid w:val="00564809"/>
    <w:rsid w:val="00566028"/>
    <w:rsid w:val="0056650A"/>
    <w:rsid w:val="005668DC"/>
    <w:rsid w:val="00567C99"/>
    <w:rsid w:val="00570E29"/>
    <w:rsid w:val="00571CBD"/>
    <w:rsid w:val="00571DA7"/>
    <w:rsid w:val="00572190"/>
    <w:rsid w:val="00573FF8"/>
    <w:rsid w:val="00574390"/>
    <w:rsid w:val="005751CF"/>
    <w:rsid w:val="00581A76"/>
    <w:rsid w:val="00581BBE"/>
    <w:rsid w:val="00582699"/>
    <w:rsid w:val="005838BA"/>
    <w:rsid w:val="00583942"/>
    <w:rsid w:val="00585E1E"/>
    <w:rsid w:val="00585E46"/>
    <w:rsid w:val="0058624C"/>
    <w:rsid w:val="00587787"/>
    <w:rsid w:val="00590104"/>
    <w:rsid w:val="0059050E"/>
    <w:rsid w:val="005913B9"/>
    <w:rsid w:val="00592522"/>
    <w:rsid w:val="005933D5"/>
    <w:rsid w:val="00593FBF"/>
    <w:rsid w:val="00593FCE"/>
    <w:rsid w:val="00594D86"/>
    <w:rsid w:val="00595404"/>
    <w:rsid w:val="00595816"/>
    <w:rsid w:val="00596818"/>
    <w:rsid w:val="00596EDC"/>
    <w:rsid w:val="005A32E7"/>
    <w:rsid w:val="005A3F2A"/>
    <w:rsid w:val="005A4992"/>
    <w:rsid w:val="005A64AC"/>
    <w:rsid w:val="005A6530"/>
    <w:rsid w:val="005A653E"/>
    <w:rsid w:val="005A6544"/>
    <w:rsid w:val="005A6612"/>
    <w:rsid w:val="005A7218"/>
    <w:rsid w:val="005B2005"/>
    <w:rsid w:val="005B4DAE"/>
    <w:rsid w:val="005B5471"/>
    <w:rsid w:val="005B5FBB"/>
    <w:rsid w:val="005B7EEF"/>
    <w:rsid w:val="005B7F97"/>
    <w:rsid w:val="005C0D13"/>
    <w:rsid w:val="005C0E38"/>
    <w:rsid w:val="005C1658"/>
    <w:rsid w:val="005C217D"/>
    <w:rsid w:val="005C46A6"/>
    <w:rsid w:val="005C4BFE"/>
    <w:rsid w:val="005D16FE"/>
    <w:rsid w:val="005D4D8A"/>
    <w:rsid w:val="005D5B10"/>
    <w:rsid w:val="005D71C0"/>
    <w:rsid w:val="005D7462"/>
    <w:rsid w:val="005D78A6"/>
    <w:rsid w:val="005D7E76"/>
    <w:rsid w:val="005E2916"/>
    <w:rsid w:val="005E2D4C"/>
    <w:rsid w:val="005E31FF"/>
    <w:rsid w:val="005E4678"/>
    <w:rsid w:val="005E4E7A"/>
    <w:rsid w:val="005E531A"/>
    <w:rsid w:val="005E6F04"/>
    <w:rsid w:val="005F22F2"/>
    <w:rsid w:val="005F4051"/>
    <w:rsid w:val="005F5A9F"/>
    <w:rsid w:val="00600E2B"/>
    <w:rsid w:val="00602401"/>
    <w:rsid w:val="006038B3"/>
    <w:rsid w:val="006047D7"/>
    <w:rsid w:val="00605D8B"/>
    <w:rsid w:val="00605DB8"/>
    <w:rsid w:val="00611651"/>
    <w:rsid w:val="0061221A"/>
    <w:rsid w:val="00612449"/>
    <w:rsid w:val="00613977"/>
    <w:rsid w:val="00613D5D"/>
    <w:rsid w:val="00617079"/>
    <w:rsid w:val="00621985"/>
    <w:rsid w:val="00621F79"/>
    <w:rsid w:val="00622329"/>
    <w:rsid w:val="006230F9"/>
    <w:rsid w:val="00623803"/>
    <w:rsid w:val="006243F0"/>
    <w:rsid w:val="006263D1"/>
    <w:rsid w:val="00630854"/>
    <w:rsid w:val="006343F0"/>
    <w:rsid w:val="00634C4A"/>
    <w:rsid w:val="00635A96"/>
    <w:rsid w:val="006365F4"/>
    <w:rsid w:val="00636803"/>
    <w:rsid w:val="00636AB9"/>
    <w:rsid w:val="00637EB7"/>
    <w:rsid w:val="00640170"/>
    <w:rsid w:val="006412A8"/>
    <w:rsid w:val="006423A2"/>
    <w:rsid w:val="00643C2F"/>
    <w:rsid w:val="00643CE3"/>
    <w:rsid w:val="00645703"/>
    <w:rsid w:val="00645A35"/>
    <w:rsid w:val="00651071"/>
    <w:rsid w:val="00652B8C"/>
    <w:rsid w:val="00653420"/>
    <w:rsid w:val="00653F8B"/>
    <w:rsid w:val="006548D4"/>
    <w:rsid w:val="00656C2E"/>
    <w:rsid w:val="00661D51"/>
    <w:rsid w:val="00662031"/>
    <w:rsid w:val="006644EF"/>
    <w:rsid w:val="006651E0"/>
    <w:rsid w:val="00666D1C"/>
    <w:rsid w:val="0066774F"/>
    <w:rsid w:val="00671018"/>
    <w:rsid w:val="00671BD0"/>
    <w:rsid w:val="006728DC"/>
    <w:rsid w:val="00673332"/>
    <w:rsid w:val="0067374F"/>
    <w:rsid w:val="006744F5"/>
    <w:rsid w:val="00674C72"/>
    <w:rsid w:val="0067505E"/>
    <w:rsid w:val="006760F1"/>
    <w:rsid w:val="00676D6D"/>
    <w:rsid w:val="0068054F"/>
    <w:rsid w:val="00680ED8"/>
    <w:rsid w:val="00680F68"/>
    <w:rsid w:val="00681FBC"/>
    <w:rsid w:val="0068323B"/>
    <w:rsid w:val="006854BC"/>
    <w:rsid w:val="00686554"/>
    <w:rsid w:val="00686A2C"/>
    <w:rsid w:val="00687779"/>
    <w:rsid w:val="00687B9D"/>
    <w:rsid w:val="00687E45"/>
    <w:rsid w:val="00690433"/>
    <w:rsid w:val="006909FE"/>
    <w:rsid w:val="006933FC"/>
    <w:rsid w:val="00695C99"/>
    <w:rsid w:val="006A005D"/>
    <w:rsid w:val="006A042E"/>
    <w:rsid w:val="006A066B"/>
    <w:rsid w:val="006A07D0"/>
    <w:rsid w:val="006A1196"/>
    <w:rsid w:val="006A1368"/>
    <w:rsid w:val="006A40B1"/>
    <w:rsid w:val="006A5257"/>
    <w:rsid w:val="006A5A1D"/>
    <w:rsid w:val="006A6AB4"/>
    <w:rsid w:val="006A6D55"/>
    <w:rsid w:val="006A70AB"/>
    <w:rsid w:val="006A748E"/>
    <w:rsid w:val="006B0E63"/>
    <w:rsid w:val="006B2706"/>
    <w:rsid w:val="006B276B"/>
    <w:rsid w:val="006B4C19"/>
    <w:rsid w:val="006B5BBC"/>
    <w:rsid w:val="006B5EAE"/>
    <w:rsid w:val="006B613C"/>
    <w:rsid w:val="006B6982"/>
    <w:rsid w:val="006B71B0"/>
    <w:rsid w:val="006C0F76"/>
    <w:rsid w:val="006C3DAC"/>
    <w:rsid w:val="006C3EDB"/>
    <w:rsid w:val="006C50CC"/>
    <w:rsid w:val="006D127A"/>
    <w:rsid w:val="006D21EE"/>
    <w:rsid w:val="006D44E0"/>
    <w:rsid w:val="006D4D92"/>
    <w:rsid w:val="006D5592"/>
    <w:rsid w:val="006D5921"/>
    <w:rsid w:val="006D6E20"/>
    <w:rsid w:val="006D7DDE"/>
    <w:rsid w:val="006E1803"/>
    <w:rsid w:val="006E18EA"/>
    <w:rsid w:val="006E2153"/>
    <w:rsid w:val="006E2362"/>
    <w:rsid w:val="006E3BCA"/>
    <w:rsid w:val="006E412C"/>
    <w:rsid w:val="006E4931"/>
    <w:rsid w:val="006E69EC"/>
    <w:rsid w:val="006E6ABE"/>
    <w:rsid w:val="006E7861"/>
    <w:rsid w:val="006F0AF8"/>
    <w:rsid w:val="006F28BA"/>
    <w:rsid w:val="006F38F8"/>
    <w:rsid w:val="006F3D23"/>
    <w:rsid w:val="006F65F7"/>
    <w:rsid w:val="00700CED"/>
    <w:rsid w:val="00702103"/>
    <w:rsid w:val="00702FBF"/>
    <w:rsid w:val="00703058"/>
    <w:rsid w:val="007036FE"/>
    <w:rsid w:val="00710CB3"/>
    <w:rsid w:val="00710E96"/>
    <w:rsid w:val="007137A3"/>
    <w:rsid w:val="00715E81"/>
    <w:rsid w:val="007179F2"/>
    <w:rsid w:val="00720313"/>
    <w:rsid w:val="00721D87"/>
    <w:rsid w:val="007227B9"/>
    <w:rsid w:val="00722D64"/>
    <w:rsid w:val="007231F9"/>
    <w:rsid w:val="00723D37"/>
    <w:rsid w:val="00723D3D"/>
    <w:rsid w:val="00723FA1"/>
    <w:rsid w:val="0072403B"/>
    <w:rsid w:val="00726A44"/>
    <w:rsid w:val="00727A5C"/>
    <w:rsid w:val="007312B6"/>
    <w:rsid w:val="00731676"/>
    <w:rsid w:val="00731FCC"/>
    <w:rsid w:val="007327A8"/>
    <w:rsid w:val="00732BAE"/>
    <w:rsid w:val="00733AF4"/>
    <w:rsid w:val="0073465A"/>
    <w:rsid w:val="007356D6"/>
    <w:rsid w:val="00735AC5"/>
    <w:rsid w:val="00735CCB"/>
    <w:rsid w:val="007370D1"/>
    <w:rsid w:val="0074511F"/>
    <w:rsid w:val="00747370"/>
    <w:rsid w:val="00747FC5"/>
    <w:rsid w:val="0075106A"/>
    <w:rsid w:val="00751CDC"/>
    <w:rsid w:val="00752706"/>
    <w:rsid w:val="00752AED"/>
    <w:rsid w:val="00753070"/>
    <w:rsid w:val="00753CE5"/>
    <w:rsid w:val="007543DC"/>
    <w:rsid w:val="0075459E"/>
    <w:rsid w:val="00755767"/>
    <w:rsid w:val="00756025"/>
    <w:rsid w:val="007564A6"/>
    <w:rsid w:val="00756773"/>
    <w:rsid w:val="00756B08"/>
    <w:rsid w:val="00757CF5"/>
    <w:rsid w:val="00760DE2"/>
    <w:rsid w:val="007610AC"/>
    <w:rsid w:val="0076159C"/>
    <w:rsid w:val="007619A3"/>
    <w:rsid w:val="00762CB8"/>
    <w:rsid w:val="00763470"/>
    <w:rsid w:val="00763682"/>
    <w:rsid w:val="00763D07"/>
    <w:rsid w:val="00764488"/>
    <w:rsid w:val="00765E8C"/>
    <w:rsid w:val="00766270"/>
    <w:rsid w:val="00767D99"/>
    <w:rsid w:val="007702C8"/>
    <w:rsid w:val="0077031D"/>
    <w:rsid w:val="00770DB9"/>
    <w:rsid w:val="00771056"/>
    <w:rsid w:val="00771BAE"/>
    <w:rsid w:val="0077258F"/>
    <w:rsid w:val="0077395B"/>
    <w:rsid w:val="00773AC8"/>
    <w:rsid w:val="007748C6"/>
    <w:rsid w:val="0077503A"/>
    <w:rsid w:val="00775448"/>
    <w:rsid w:val="007760DC"/>
    <w:rsid w:val="007772A5"/>
    <w:rsid w:val="007772F7"/>
    <w:rsid w:val="007777CC"/>
    <w:rsid w:val="00781FF4"/>
    <w:rsid w:val="00783B20"/>
    <w:rsid w:val="007849A5"/>
    <w:rsid w:val="0078726F"/>
    <w:rsid w:val="00792581"/>
    <w:rsid w:val="00793152"/>
    <w:rsid w:val="00794258"/>
    <w:rsid w:val="00794D77"/>
    <w:rsid w:val="007960C8"/>
    <w:rsid w:val="00797E28"/>
    <w:rsid w:val="007A0363"/>
    <w:rsid w:val="007A15A8"/>
    <w:rsid w:val="007A18FC"/>
    <w:rsid w:val="007A26C4"/>
    <w:rsid w:val="007A2E25"/>
    <w:rsid w:val="007A3492"/>
    <w:rsid w:val="007A6E47"/>
    <w:rsid w:val="007A7CEC"/>
    <w:rsid w:val="007B0C76"/>
    <w:rsid w:val="007B133C"/>
    <w:rsid w:val="007B269F"/>
    <w:rsid w:val="007B5715"/>
    <w:rsid w:val="007B7D85"/>
    <w:rsid w:val="007C0017"/>
    <w:rsid w:val="007C03C9"/>
    <w:rsid w:val="007C1CF0"/>
    <w:rsid w:val="007C262A"/>
    <w:rsid w:val="007C30A4"/>
    <w:rsid w:val="007C312E"/>
    <w:rsid w:val="007C3DD9"/>
    <w:rsid w:val="007C6C29"/>
    <w:rsid w:val="007D42EE"/>
    <w:rsid w:val="007D4C7D"/>
    <w:rsid w:val="007D517A"/>
    <w:rsid w:val="007D518F"/>
    <w:rsid w:val="007D706B"/>
    <w:rsid w:val="007D707F"/>
    <w:rsid w:val="007D7523"/>
    <w:rsid w:val="007D7556"/>
    <w:rsid w:val="007E03B1"/>
    <w:rsid w:val="007E21E6"/>
    <w:rsid w:val="007E27B0"/>
    <w:rsid w:val="007E3029"/>
    <w:rsid w:val="007E3622"/>
    <w:rsid w:val="007E4668"/>
    <w:rsid w:val="007E5B38"/>
    <w:rsid w:val="007F0B23"/>
    <w:rsid w:val="007F280F"/>
    <w:rsid w:val="007F3645"/>
    <w:rsid w:val="007F3DA8"/>
    <w:rsid w:val="007F4C68"/>
    <w:rsid w:val="00802193"/>
    <w:rsid w:val="008028ED"/>
    <w:rsid w:val="00805849"/>
    <w:rsid w:val="00805B78"/>
    <w:rsid w:val="008060BA"/>
    <w:rsid w:val="008067D3"/>
    <w:rsid w:val="008115F6"/>
    <w:rsid w:val="00812116"/>
    <w:rsid w:val="00812F79"/>
    <w:rsid w:val="00814369"/>
    <w:rsid w:val="00814BA1"/>
    <w:rsid w:val="0081599A"/>
    <w:rsid w:val="00823E9A"/>
    <w:rsid w:val="008248A4"/>
    <w:rsid w:val="008266B1"/>
    <w:rsid w:val="00827041"/>
    <w:rsid w:val="00830386"/>
    <w:rsid w:val="00831784"/>
    <w:rsid w:val="00831D90"/>
    <w:rsid w:val="00833FB0"/>
    <w:rsid w:val="00835DC2"/>
    <w:rsid w:val="008440BC"/>
    <w:rsid w:val="00844F91"/>
    <w:rsid w:val="008456CC"/>
    <w:rsid w:val="00846CC9"/>
    <w:rsid w:val="008507CF"/>
    <w:rsid w:val="0085110C"/>
    <w:rsid w:val="00853D77"/>
    <w:rsid w:val="0085401B"/>
    <w:rsid w:val="008540EA"/>
    <w:rsid w:val="00855AE7"/>
    <w:rsid w:val="008569A1"/>
    <w:rsid w:val="008572A2"/>
    <w:rsid w:val="00857CF2"/>
    <w:rsid w:val="0086123A"/>
    <w:rsid w:val="0086186E"/>
    <w:rsid w:val="008630ED"/>
    <w:rsid w:val="008633CE"/>
    <w:rsid w:val="00863514"/>
    <w:rsid w:val="00863C9E"/>
    <w:rsid w:val="008653B0"/>
    <w:rsid w:val="00865BCF"/>
    <w:rsid w:val="0086685B"/>
    <w:rsid w:val="0086698E"/>
    <w:rsid w:val="008719A1"/>
    <w:rsid w:val="008724B7"/>
    <w:rsid w:val="00873126"/>
    <w:rsid w:val="00873F55"/>
    <w:rsid w:val="0087431F"/>
    <w:rsid w:val="00874B4E"/>
    <w:rsid w:val="00876A26"/>
    <w:rsid w:val="008773BD"/>
    <w:rsid w:val="0087781D"/>
    <w:rsid w:val="00877D76"/>
    <w:rsid w:val="00880241"/>
    <w:rsid w:val="0088030C"/>
    <w:rsid w:val="00881431"/>
    <w:rsid w:val="008814FF"/>
    <w:rsid w:val="00884539"/>
    <w:rsid w:val="0088569A"/>
    <w:rsid w:val="00890523"/>
    <w:rsid w:val="00890685"/>
    <w:rsid w:val="0089127C"/>
    <w:rsid w:val="00891DE7"/>
    <w:rsid w:val="00892496"/>
    <w:rsid w:val="008936A3"/>
    <w:rsid w:val="00893B04"/>
    <w:rsid w:val="0089515C"/>
    <w:rsid w:val="008955DF"/>
    <w:rsid w:val="00895D2A"/>
    <w:rsid w:val="00897878"/>
    <w:rsid w:val="008A094E"/>
    <w:rsid w:val="008A1D11"/>
    <w:rsid w:val="008A2970"/>
    <w:rsid w:val="008A3432"/>
    <w:rsid w:val="008A563F"/>
    <w:rsid w:val="008A715A"/>
    <w:rsid w:val="008B177E"/>
    <w:rsid w:val="008B19E1"/>
    <w:rsid w:val="008B4A95"/>
    <w:rsid w:val="008B4C36"/>
    <w:rsid w:val="008B5379"/>
    <w:rsid w:val="008B596C"/>
    <w:rsid w:val="008B59D7"/>
    <w:rsid w:val="008B6A90"/>
    <w:rsid w:val="008C181E"/>
    <w:rsid w:val="008C2115"/>
    <w:rsid w:val="008C3CA9"/>
    <w:rsid w:val="008C4256"/>
    <w:rsid w:val="008C44CA"/>
    <w:rsid w:val="008C784B"/>
    <w:rsid w:val="008C7A40"/>
    <w:rsid w:val="008D048C"/>
    <w:rsid w:val="008D2877"/>
    <w:rsid w:val="008D2B36"/>
    <w:rsid w:val="008D3E9C"/>
    <w:rsid w:val="008D5F57"/>
    <w:rsid w:val="008D6819"/>
    <w:rsid w:val="008D693C"/>
    <w:rsid w:val="008D6BAF"/>
    <w:rsid w:val="008E0B8A"/>
    <w:rsid w:val="008E133D"/>
    <w:rsid w:val="008E16E9"/>
    <w:rsid w:val="008E45DF"/>
    <w:rsid w:val="008F0706"/>
    <w:rsid w:val="008F335E"/>
    <w:rsid w:val="008F5E66"/>
    <w:rsid w:val="008F6290"/>
    <w:rsid w:val="008F6A33"/>
    <w:rsid w:val="008F758B"/>
    <w:rsid w:val="008F7AEC"/>
    <w:rsid w:val="00900FE4"/>
    <w:rsid w:val="009021B2"/>
    <w:rsid w:val="0090343B"/>
    <w:rsid w:val="0091077C"/>
    <w:rsid w:val="00910FFD"/>
    <w:rsid w:val="00911A79"/>
    <w:rsid w:val="00912F44"/>
    <w:rsid w:val="00913E70"/>
    <w:rsid w:val="009151E3"/>
    <w:rsid w:val="009172A5"/>
    <w:rsid w:val="009208CC"/>
    <w:rsid w:val="00922086"/>
    <w:rsid w:val="00922C7C"/>
    <w:rsid w:val="00922CD2"/>
    <w:rsid w:val="009250D5"/>
    <w:rsid w:val="00925ECF"/>
    <w:rsid w:val="00925F14"/>
    <w:rsid w:val="00927D7E"/>
    <w:rsid w:val="00930AEF"/>
    <w:rsid w:val="00930E2D"/>
    <w:rsid w:val="009318AC"/>
    <w:rsid w:val="00931B1C"/>
    <w:rsid w:val="00933B30"/>
    <w:rsid w:val="00935984"/>
    <w:rsid w:val="00936601"/>
    <w:rsid w:val="00942721"/>
    <w:rsid w:val="009443E7"/>
    <w:rsid w:val="009448DA"/>
    <w:rsid w:val="009452F2"/>
    <w:rsid w:val="00947F52"/>
    <w:rsid w:val="00950C66"/>
    <w:rsid w:val="009516CB"/>
    <w:rsid w:val="009519A1"/>
    <w:rsid w:val="00952DB6"/>
    <w:rsid w:val="00953633"/>
    <w:rsid w:val="00960858"/>
    <w:rsid w:val="009612D6"/>
    <w:rsid w:val="00961EDD"/>
    <w:rsid w:val="00963F78"/>
    <w:rsid w:val="009648C9"/>
    <w:rsid w:val="00965093"/>
    <w:rsid w:val="00965C02"/>
    <w:rsid w:val="00966292"/>
    <w:rsid w:val="0097020F"/>
    <w:rsid w:val="009725B4"/>
    <w:rsid w:val="0097291A"/>
    <w:rsid w:val="00972B26"/>
    <w:rsid w:val="0097363F"/>
    <w:rsid w:val="009760FC"/>
    <w:rsid w:val="0097619F"/>
    <w:rsid w:val="0097693C"/>
    <w:rsid w:val="00980F82"/>
    <w:rsid w:val="0098195D"/>
    <w:rsid w:val="00982C60"/>
    <w:rsid w:val="009833ED"/>
    <w:rsid w:val="009838CB"/>
    <w:rsid w:val="00984045"/>
    <w:rsid w:val="00984B59"/>
    <w:rsid w:val="00984BBE"/>
    <w:rsid w:val="00986BE8"/>
    <w:rsid w:val="00991228"/>
    <w:rsid w:val="00991A58"/>
    <w:rsid w:val="00991F78"/>
    <w:rsid w:val="00991FC9"/>
    <w:rsid w:val="0099218A"/>
    <w:rsid w:val="009921DE"/>
    <w:rsid w:val="00992A97"/>
    <w:rsid w:val="009936B0"/>
    <w:rsid w:val="0099476D"/>
    <w:rsid w:val="00994FFF"/>
    <w:rsid w:val="00996255"/>
    <w:rsid w:val="00996F78"/>
    <w:rsid w:val="009A034C"/>
    <w:rsid w:val="009A0B7D"/>
    <w:rsid w:val="009A240F"/>
    <w:rsid w:val="009A36B0"/>
    <w:rsid w:val="009A7D6B"/>
    <w:rsid w:val="009B01B6"/>
    <w:rsid w:val="009B18CB"/>
    <w:rsid w:val="009B1AEA"/>
    <w:rsid w:val="009B232E"/>
    <w:rsid w:val="009B36E6"/>
    <w:rsid w:val="009B4C58"/>
    <w:rsid w:val="009B4D5E"/>
    <w:rsid w:val="009B7FA6"/>
    <w:rsid w:val="009C07C3"/>
    <w:rsid w:val="009C1A8F"/>
    <w:rsid w:val="009C3C73"/>
    <w:rsid w:val="009C3FD5"/>
    <w:rsid w:val="009C5258"/>
    <w:rsid w:val="009C5838"/>
    <w:rsid w:val="009C67F0"/>
    <w:rsid w:val="009D041D"/>
    <w:rsid w:val="009D3F2C"/>
    <w:rsid w:val="009D490B"/>
    <w:rsid w:val="009D52CB"/>
    <w:rsid w:val="009D6FD7"/>
    <w:rsid w:val="009D7A9C"/>
    <w:rsid w:val="009D7CF4"/>
    <w:rsid w:val="009E0633"/>
    <w:rsid w:val="009E12AA"/>
    <w:rsid w:val="009E12D7"/>
    <w:rsid w:val="009E1C8D"/>
    <w:rsid w:val="009E1D9C"/>
    <w:rsid w:val="009E28B8"/>
    <w:rsid w:val="009E340F"/>
    <w:rsid w:val="009E3867"/>
    <w:rsid w:val="009E58D1"/>
    <w:rsid w:val="009E5B0E"/>
    <w:rsid w:val="009F0932"/>
    <w:rsid w:val="009F1185"/>
    <w:rsid w:val="009F2F9B"/>
    <w:rsid w:val="009F410D"/>
    <w:rsid w:val="009F503F"/>
    <w:rsid w:val="009F529B"/>
    <w:rsid w:val="009F7D6F"/>
    <w:rsid w:val="009F7D96"/>
    <w:rsid w:val="00A01A04"/>
    <w:rsid w:val="00A01CB9"/>
    <w:rsid w:val="00A01D58"/>
    <w:rsid w:val="00A0302F"/>
    <w:rsid w:val="00A03FB0"/>
    <w:rsid w:val="00A0436B"/>
    <w:rsid w:val="00A06E3F"/>
    <w:rsid w:val="00A10009"/>
    <w:rsid w:val="00A1004C"/>
    <w:rsid w:val="00A1026A"/>
    <w:rsid w:val="00A10401"/>
    <w:rsid w:val="00A105C2"/>
    <w:rsid w:val="00A106BB"/>
    <w:rsid w:val="00A10CB2"/>
    <w:rsid w:val="00A126ED"/>
    <w:rsid w:val="00A12C23"/>
    <w:rsid w:val="00A14560"/>
    <w:rsid w:val="00A14DA5"/>
    <w:rsid w:val="00A16FC5"/>
    <w:rsid w:val="00A17FE9"/>
    <w:rsid w:val="00A2100A"/>
    <w:rsid w:val="00A21902"/>
    <w:rsid w:val="00A243D5"/>
    <w:rsid w:val="00A31544"/>
    <w:rsid w:val="00A343F8"/>
    <w:rsid w:val="00A34631"/>
    <w:rsid w:val="00A3467A"/>
    <w:rsid w:val="00A346C0"/>
    <w:rsid w:val="00A367A6"/>
    <w:rsid w:val="00A36CE5"/>
    <w:rsid w:val="00A37D02"/>
    <w:rsid w:val="00A37F06"/>
    <w:rsid w:val="00A406CC"/>
    <w:rsid w:val="00A411F0"/>
    <w:rsid w:val="00A41B67"/>
    <w:rsid w:val="00A45627"/>
    <w:rsid w:val="00A45AF3"/>
    <w:rsid w:val="00A46205"/>
    <w:rsid w:val="00A46F33"/>
    <w:rsid w:val="00A50CE0"/>
    <w:rsid w:val="00A51D5D"/>
    <w:rsid w:val="00A52A48"/>
    <w:rsid w:val="00A53737"/>
    <w:rsid w:val="00A540DB"/>
    <w:rsid w:val="00A54762"/>
    <w:rsid w:val="00A54F0B"/>
    <w:rsid w:val="00A559E4"/>
    <w:rsid w:val="00A574F5"/>
    <w:rsid w:val="00A60C01"/>
    <w:rsid w:val="00A6201F"/>
    <w:rsid w:val="00A63E5F"/>
    <w:rsid w:val="00A64412"/>
    <w:rsid w:val="00A71329"/>
    <w:rsid w:val="00A722D3"/>
    <w:rsid w:val="00A72BBE"/>
    <w:rsid w:val="00A72D40"/>
    <w:rsid w:val="00A74179"/>
    <w:rsid w:val="00A768F2"/>
    <w:rsid w:val="00A77B8A"/>
    <w:rsid w:val="00A81253"/>
    <w:rsid w:val="00A82396"/>
    <w:rsid w:val="00A82535"/>
    <w:rsid w:val="00A8293A"/>
    <w:rsid w:val="00A83950"/>
    <w:rsid w:val="00A85D6E"/>
    <w:rsid w:val="00A86284"/>
    <w:rsid w:val="00A8637E"/>
    <w:rsid w:val="00A87C6F"/>
    <w:rsid w:val="00A923BF"/>
    <w:rsid w:val="00A93F7E"/>
    <w:rsid w:val="00A94CC6"/>
    <w:rsid w:val="00A95B65"/>
    <w:rsid w:val="00A96F2F"/>
    <w:rsid w:val="00A97091"/>
    <w:rsid w:val="00A9795C"/>
    <w:rsid w:val="00AA05E2"/>
    <w:rsid w:val="00AA1669"/>
    <w:rsid w:val="00AA23B8"/>
    <w:rsid w:val="00AA32E4"/>
    <w:rsid w:val="00AA3483"/>
    <w:rsid w:val="00AA3652"/>
    <w:rsid w:val="00AA431E"/>
    <w:rsid w:val="00AB18D9"/>
    <w:rsid w:val="00AB2236"/>
    <w:rsid w:val="00AB356B"/>
    <w:rsid w:val="00AB5247"/>
    <w:rsid w:val="00AB7566"/>
    <w:rsid w:val="00AB7AB3"/>
    <w:rsid w:val="00AC0237"/>
    <w:rsid w:val="00AC18A6"/>
    <w:rsid w:val="00AC18BD"/>
    <w:rsid w:val="00AC211E"/>
    <w:rsid w:val="00AC2443"/>
    <w:rsid w:val="00AC3788"/>
    <w:rsid w:val="00AC4A36"/>
    <w:rsid w:val="00AC52B4"/>
    <w:rsid w:val="00AC59C5"/>
    <w:rsid w:val="00AC608B"/>
    <w:rsid w:val="00AC7129"/>
    <w:rsid w:val="00AC72FA"/>
    <w:rsid w:val="00AC790A"/>
    <w:rsid w:val="00AD10D6"/>
    <w:rsid w:val="00AD1B74"/>
    <w:rsid w:val="00AD2691"/>
    <w:rsid w:val="00AD28DC"/>
    <w:rsid w:val="00AD3665"/>
    <w:rsid w:val="00AD4E19"/>
    <w:rsid w:val="00AD5F24"/>
    <w:rsid w:val="00AE057F"/>
    <w:rsid w:val="00AE1652"/>
    <w:rsid w:val="00AE670F"/>
    <w:rsid w:val="00AE764B"/>
    <w:rsid w:val="00AE7C7D"/>
    <w:rsid w:val="00AE7F07"/>
    <w:rsid w:val="00AF081B"/>
    <w:rsid w:val="00AF1884"/>
    <w:rsid w:val="00AF3000"/>
    <w:rsid w:val="00AF3138"/>
    <w:rsid w:val="00AF3895"/>
    <w:rsid w:val="00AF3BED"/>
    <w:rsid w:val="00AF3CF7"/>
    <w:rsid w:val="00AF457B"/>
    <w:rsid w:val="00AF4D48"/>
    <w:rsid w:val="00AF60A2"/>
    <w:rsid w:val="00B01B00"/>
    <w:rsid w:val="00B03388"/>
    <w:rsid w:val="00B03412"/>
    <w:rsid w:val="00B03EFA"/>
    <w:rsid w:val="00B0448F"/>
    <w:rsid w:val="00B05F1D"/>
    <w:rsid w:val="00B072CA"/>
    <w:rsid w:val="00B106C8"/>
    <w:rsid w:val="00B110EF"/>
    <w:rsid w:val="00B11E94"/>
    <w:rsid w:val="00B1310F"/>
    <w:rsid w:val="00B147D6"/>
    <w:rsid w:val="00B14D73"/>
    <w:rsid w:val="00B17005"/>
    <w:rsid w:val="00B20668"/>
    <w:rsid w:val="00B218FC"/>
    <w:rsid w:val="00B236B0"/>
    <w:rsid w:val="00B23A98"/>
    <w:rsid w:val="00B23FD7"/>
    <w:rsid w:val="00B24A40"/>
    <w:rsid w:val="00B274DB"/>
    <w:rsid w:val="00B27DBD"/>
    <w:rsid w:val="00B30D50"/>
    <w:rsid w:val="00B313E8"/>
    <w:rsid w:val="00B3517C"/>
    <w:rsid w:val="00B35DE6"/>
    <w:rsid w:val="00B35E17"/>
    <w:rsid w:val="00B36751"/>
    <w:rsid w:val="00B40295"/>
    <w:rsid w:val="00B41281"/>
    <w:rsid w:val="00B44119"/>
    <w:rsid w:val="00B47194"/>
    <w:rsid w:val="00B4780E"/>
    <w:rsid w:val="00B47895"/>
    <w:rsid w:val="00B50DD1"/>
    <w:rsid w:val="00B51792"/>
    <w:rsid w:val="00B54463"/>
    <w:rsid w:val="00B556CA"/>
    <w:rsid w:val="00B557CE"/>
    <w:rsid w:val="00B56AA6"/>
    <w:rsid w:val="00B61629"/>
    <w:rsid w:val="00B61AF7"/>
    <w:rsid w:val="00B63F72"/>
    <w:rsid w:val="00B64931"/>
    <w:rsid w:val="00B654E2"/>
    <w:rsid w:val="00B6697B"/>
    <w:rsid w:val="00B67E00"/>
    <w:rsid w:val="00B73497"/>
    <w:rsid w:val="00B76236"/>
    <w:rsid w:val="00B7647F"/>
    <w:rsid w:val="00B76481"/>
    <w:rsid w:val="00B8014B"/>
    <w:rsid w:val="00B826C9"/>
    <w:rsid w:val="00B8277D"/>
    <w:rsid w:val="00B830EC"/>
    <w:rsid w:val="00B832E6"/>
    <w:rsid w:val="00B839C5"/>
    <w:rsid w:val="00B84AAB"/>
    <w:rsid w:val="00B84E60"/>
    <w:rsid w:val="00B84F79"/>
    <w:rsid w:val="00B85073"/>
    <w:rsid w:val="00B85BED"/>
    <w:rsid w:val="00B85F67"/>
    <w:rsid w:val="00B860D5"/>
    <w:rsid w:val="00B86DD5"/>
    <w:rsid w:val="00B90013"/>
    <w:rsid w:val="00B900A1"/>
    <w:rsid w:val="00B90176"/>
    <w:rsid w:val="00B90276"/>
    <w:rsid w:val="00B9057A"/>
    <w:rsid w:val="00B905BE"/>
    <w:rsid w:val="00B92BBB"/>
    <w:rsid w:val="00B92F1A"/>
    <w:rsid w:val="00B95AD4"/>
    <w:rsid w:val="00BA013E"/>
    <w:rsid w:val="00BA05B3"/>
    <w:rsid w:val="00BA4F95"/>
    <w:rsid w:val="00BA5715"/>
    <w:rsid w:val="00BA5D40"/>
    <w:rsid w:val="00BB084C"/>
    <w:rsid w:val="00BB0F64"/>
    <w:rsid w:val="00BC00F0"/>
    <w:rsid w:val="00BC05A9"/>
    <w:rsid w:val="00BC2821"/>
    <w:rsid w:val="00BC2BA7"/>
    <w:rsid w:val="00BC34C9"/>
    <w:rsid w:val="00BC385F"/>
    <w:rsid w:val="00BC5075"/>
    <w:rsid w:val="00BC78AA"/>
    <w:rsid w:val="00BD0885"/>
    <w:rsid w:val="00BD1958"/>
    <w:rsid w:val="00BD2308"/>
    <w:rsid w:val="00BD34DA"/>
    <w:rsid w:val="00BD44B9"/>
    <w:rsid w:val="00BD7E19"/>
    <w:rsid w:val="00BE09FC"/>
    <w:rsid w:val="00BE1B9F"/>
    <w:rsid w:val="00BE6A04"/>
    <w:rsid w:val="00BE6C5C"/>
    <w:rsid w:val="00BE74BD"/>
    <w:rsid w:val="00BF17DF"/>
    <w:rsid w:val="00BF1A3B"/>
    <w:rsid w:val="00BF2F4A"/>
    <w:rsid w:val="00BF433A"/>
    <w:rsid w:val="00BF4950"/>
    <w:rsid w:val="00C01630"/>
    <w:rsid w:val="00C05D13"/>
    <w:rsid w:val="00C06C3A"/>
    <w:rsid w:val="00C0766A"/>
    <w:rsid w:val="00C07B33"/>
    <w:rsid w:val="00C10E22"/>
    <w:rsid w:val="00C12A81"/>
    <w:rsid w:val="00C12CBD"/>
    <w:rsid w:val="00C1508A"/>
    <w:rsid w:val="00C168A0"/>
    <w:rsid w:val="00C2010C"/>
    <w:rsid w:val="00C20A77"/>
    <w:rsid w:val="00C22076"/>
    <w:rsid w:val="00C2222B"/>
    <w:rsid w:val="00C25756"/>
    <w:rsid w:val="00C263A9"/>
    <w:rsid w:val="00C271A0"/>
    <w:rsid w:val="00C27F88"/>
    <w:rsid w:val="00C3047C"/>
    <w:rsid w:val="00C31025"/>
    <w:rsid w:val="00C31655"/>
    <w:rsid w:val="00C320D9"/>
    <w:rsid w:val="00C32B15"/>
    <w:rsid w:val="00C3367F"/>
    <w:rsid w:val="00C3386B"/>
    <w:rsid w:val="00C36B07"/>
    <w:rsid w:val="00C36C87"/>
    <w:rsid w:val="00C37DF4"/>
    <w:rsid w:val="00C41737"/>
    <w:rsid w:val="00C42064"/>
    <w:rsid w:val="00C428D8"/>
    <w:rsid w:val="00C42A4B"/>
    <w:rsid w:val="00C43A75"/>
    <w:rsid w:val="00C4457F"/>
    <w:rsid w:val="00C452E7"/>
    <w:rsid w:val="00C472BF"/>
    <w:rsid w:val="00C50677"/>
    <w:rsid w:val="00C507BD"/>
    <w:rsid w:val="00C50AAB"/>
    <w:rsid w:val="00C51B4D"/>
    <w:rsid w:val="00C52820"/>
    <w:rsid w:val="00C52EF9"/>
    <w:rsid w:val="00C53158"/>
    <w:rsid w:val="00C536BA"/>
    <w:rsid w:val="00C536FC"/>
    <w:rsid w:val="00C53F20"/>
    <w:rsid w:val="00C543A8"/>
    <w:rsid w:val="00C553C2"/>
    <w:rsid w:val="00C5609E"/>
    <w:rsid w:val="00C56FFF"/>
    <w:rsid w:val="00C57315"/>
    <w:rsid w:val="00C57515"/>
    <w:rsid w:val="00C60E19"/>
    <w:rsid w:val="00C617F6"/>
    <w:rsid w:val="00C61FFE"/>
    <w:rsid w:val="00C629F8"/>
    <w:rsid w:val="00C62A31"/>
    <w:rsid w:val="00C62CE8"/>
    <w:rsid w:val="00C63F57"/>
    <w:rsid w:val="00C64512"/>
    <w:rsid w:val="00C66625"/>
    <w:rsid w:val="00C6665F"/>
    <w:rsid w:val="00C66C15"/>
    <w:rsid w:val="00C703E1"/>
    <w:rsid w:val="00C70733"/>
    <w:rsid w:val="00C71333"/>
    <w:rsid w:val="00C7135D"/>
    <w:rsid w:val="00C73FDD"/>
    <w:rsid w:val="00C75D4A"/>
    <w:rsid w:val="00C76F80"/>
    <w:rsid w:val="00C779E5"/>
    <w:rsid w:val="00C8080B"/>
    <w:rsid w:val="00C8265D"/>
    <w:rsid w:val="00C83229"/>
    <w:rsid w:val="00C8559B"/>
    <w:rsid w:val="00C858E5"/>
    <w:rsid w:val="00C85C06"/>
    <w:rsid w:val="00C87379"/>
    <w:rsid w:val="00C875D7"/>
    <w:rsid w:val="00C90096"/>
    <w:rsid w:val="00C902E2"/>
    <w:rsid w:val="00C915D8"/>
    <w:rsid w:val="00C9351B"/>
    <w:rsid w:val="00C937C6"/>
    <w:rsid w:val="00C96F0F"/>
    <w:rsid w:val="00C97CB9"/>
    <w:rsid w:val="00CA0827"/>
    <w:rsid w:val="00CA153A"/>
    <w:rsid w:val="00CA1715"/>
    <w:rsid w:val="00CA2475"/>
    <w:rsid w:val="00CA5064"/>
    <w:rsid w:val="00CA6DFA"/>
    <w:rsid w:val="00CA75DB"/>
    <w:rsid w:val="00CA7E66"/>
    <w:rsid w:val="00CB07D6"/>
    <w:rsid w:val="00CB174F"/>
    <w:rsid w:val="00CB3F69"/>
    <w:rsid w:val="00CB40C5"/>
    <w:rsid w:val="00CB61DC"/>
    <w:rsid w:val="00CB68A7"/>
    <w:rsid w:val="00CB73CC"/>
    <w:rsid w:val="00CB74D7"/>
    <w:rsid w:val="00CB7565"/>
    <w:rsid w:val="00CC0C5E"/>
    <w:rsid w:val="00CC37D3"/>
    <w:rsid w:val="00CC38F4"/>
    <w:rsid w:val="00CC4297"/>
    <w:rsid w:val="00CC5923"/>
    <w:rsid w:val="00CC6571"/>
    <w:rsid w:val="00CC7DCE"/>
    <w:rsid w:val="00CD11D7"/>
    <w:rsid w:val="00CD171F"/>
    <w:rsid w:val="00CD3CF7"/>
    <w:rsid w:val="00CD401B"/>
    <w:rsid w:val="00CD58C4"/>
    <w:rsid w:val="00CD7AA7"/>
    <w:rsid w:val="00CE032D"/>
    <w:rsid w:val="00CE05CE"/>
    <w:rsid w:val="00CE0766"/>
    <w:rsid w:val="00CE0968"/>
    <w:rsid w:val="00CE17ED"/>
    <w:rsid w:val="00CE199E"/>
    <w:rsid w:val="00CE278D"/>
    <w:rsid w:val="00CE31F2"/>
    <w:rsid w:val="00CE3806"/>
    <w:rsid w:val="00CE3EE9"/>
    <w:rsid w:val="00CE6992"/>
    <w:rsid w:val="00CE6AF5"/>
    <w:rsid w:val="00CF07CD"/>
    <w:rsid w:val="00CF18A8"/>
    <w:rsid w:val="00CF1CE6"/>
    <w:rsid w:val="00CF39E9"/>
    <w:rsid w:val="00CF4713"/>
    <w:rsid w:val="00CF6404"/>
    <w:rsid w:val="00D013BA"/>
    <w:rsid w:val="00D016D7"/>
    <w:rsid w:val="00D02895"/>
    <w:rsid w:val="00D02F5C"/>
    <w:rsid w:val="00D04662"/>
    <w:rsid w:val="00D055D3"/>
    <w:rsid w:val="00D06954"/>
    <w:rsid w:val="00D10805"/>
    <w:rsid w:val="00D11144"/>
    <w:rsid w:val="00D1159E"/>
    <w:rsid w:val="00D13996"/>
    <w:rsid w:val="00D13C34"/>
    <w:rsid w:val="00D15A6D"/>
    <w:rsid w:val="00D16929"/>
    <w:rsid w:val="00D1735C"/>
    <w:rsid w:val="00D22B59"/>
    <w:rsid w:val="00D23F79"/>
    <w:rsid w:val="00D24DA9"/>
    <w:rsid w:val="00D24FA6"/>
    <w:rsid w:val="00D25EBA"/>
    <w:rsid w:val="00D263CD"/>
    <w:rsid w:val="00D26E38"/>
    <w:rsid w:val="00D27D06"/>
    <w:rsid w:val="00D322A0"/>
    <w:rsid w:val="00D33B9C"/>
    <w:rsid w:val="00D3455B"/>
    <w:rsid w:val="00D34A72"/>
    <w:rsid w:val="00D34B0E"/>
    <w:rsid w:val="00D35894"/>
    <w:rsid w:val="00D35F27"/>
    <w:rsid w:val="00D36019"/>
    <w:rsid w:val="00D371D1"/>
    <w:rsid w:val="00D40F19"/>
    <w:rsid w:val="00D41527"/>
    <w:rsid w:val="00D4161B"/>
    <w:rsid w:val="00D41888"/>
    <w:rsid w:val="00D4217B"/>
    <w:rsid w:val="00D42941"/>
    <w:rsid w:val="00D43067"/>
    <w:rsid w:val="00D431EC"/>
    <w:rsid w:val="00D43C2A"/>
    <w:rsid w:val="00D446E6"/>
    <w:rsid w:val="00D464F9"/>
    <w:rsid w:val="00D46C77"/>
    <w:rsid w:val="00D529DD"/>
    <w:rsid w:val="00D52B86"/>
    <w:rsid w:val="00D52F85"/>
    <w:rsid w:val="00D53BBC"/>
    <w:rsid w:val="00D54E71"/>
    <w:rsid w:val="00D56CC6"/>
    <w:rsid w:val="00D56D40"/>
    <w:rsid w:val="00D60FB7"/>
    <w:rsid w:val="00D6454D"/>
    <w:rsid w:val="00D64B9D"/>
    <w:rsid w:val="00D671D5"/>
    <w:rsid w:val="00D67CC1"/>
    <w:rsid w:val="00D700C9"/>
    <w:rsid w:val="00D71048"/>
    <w:rsid w:val="00D71573"/>
    <w:rsid w:val="00D71BA0"/>
    <w:rsid w:val="00D71C03"/>
    <w:rsid w:val="00D76EDF"/>
    <w:rsid w:val="00D77872"/>
    <w:rsid w:val="00D81A50"/>
    <w:rsid w:val="00D82179"/>
    <w:rsid w:val="00D83FA5"/>
    <w:rsid w:val="00D842A8"/>
    <w:rsid w:val="00D848F5"/>
    <w:rsid w:val="00D85B6B"/>
    <w:rsid w:val="00D86387"/>
    <w:rsid w:val="00D86F2C"/>
    <w:rsid w:val="00D87643"/>
    <w:rsid w:val="00D87894"/>
    <w:rsid w:val="00D90BE7"/>
    <w:rsid w:val="00D91569"/>
    <w:rsid w:val="00D939C2"/>
    <w:rsid w:val="00DA3DD3"/>
    <w:rsid w:val="00DA3EB2"/>
    <w:rsid w:val="00DA4EC6"/>
    <w:rsid w:val="00DA5017"/>
    <w:rsid w:val="00DA6CED"/>
    <w:rsid w:val="00DA7BA1"/>
    <w:rsid w:val="00DB06BF"/>
    <w:rsid w:val="00DB0CBB"/>
    <w:rsid w:val="00DB14EF"/>
    <w:rsid w:val="00DB2769"/>
    <w:rsid w:val="00DB2D0D"/>
    <w:rsid w:val="00DB2F3F"/>
    <w:rsid w:val="00DB2F8A"/>
    <w:rsid w:val="00DB3E1D"/>
    <w:rsid w:val="00DB510B"/>
    <w:rsid w:val="00DB6550"/>
    <w:rsid w:val="00DB7334"/>
    <w:rsid w:val="00DC01BC"/>
    <w:rsid w:val="00DC076C"/>
    <w:rsid w:val="00DC1FEF"/>
    <w:rsid w:val="00DC3FA8"/>
    <w:rsid w:val="00DC44E5"/>
    <w:rsid w:val="00DC5238"/>
    <w:rsid w:val="00DC5E03"/>
    <w:rsid w:val="00DD19B3"/>
    <w:rsid w:val="00DD1A2F"/>
    <w:rsid w:val="00DD1D27"/>
    <w:rsid w:val="00DD20BD"/>
    <w:rsid w:val="00DD304A"/>
    <w:rsid w:val="00DD3CE7"/>
    <w:rsid w:val="00DD5CC7"/>
    <w:rsid w:val="00DD5F16"/>
    <w:rsid w:val="00DD6B08"/>
    <w:rsid w:val="00DD7C69"/>
    <w:rsid w:val="00DE00A0"/>
    <w:rsid w:val="00DE00E4"/>
    <w:rsid w:val="00DE0DFA"/>
    <w:rsid w:val="00DE1116"/>
    <w:rsid w:val="00DE1362"/>
    <w:rsid w:val="00DE2A46"/>
    <w:rsid w:val="00DE2B30"/>
    <w:rsid w:val="00DE3AF3"/>
    <w:rsid w:val="00DE4DE7"/>
    <w:rsid w:val="00DE6352"/>
    <w:rsid w:val="00DE6FCE"/>
    <w:rsid w:val="00DE7CAC"/>
    <w:rsid w:val="00DF051E"/>
    <w:rsid w:val="00DF1433"/>
    <w:rsid w:val="00DF2FB8"/>
    <w:rsid w:val="00DF3B7E"/>
    <w:rsid w:val="00DF6156"/>
    <w:rsid w:val="00DF694F"/>
    <w:rsid w:val="00E000CC"/>
    <w:rsid w:val="00E0054F"/>
    <w:rsid w:val="00E00A19"/>
    <w:rsid w:val="00E03E32"/>
    <w:rsid w:val="00E03F45"/>
    <w:rsid w:val="00E04489"/>
    <w:rsid w:val="00E0458A"/>
    <w:rsid w:val="00E06435"/>
    <w:rsid w:val="00E1033E"/>
    <w:rsid w:val="00E107A5"/>
    <w:rsid w:val="00E13F8D"/>
    <w:rsid w:val="00E14632"/>
    <w:rsid w:val="00E14C7C"/>
    <w:rsid w:val="00E16103"/>
    <w:rsid w:val="00E17B4D"/>
    <w:rsid w:val="00E204A8"/>
    <w:rsid w:val="00E22061"/>
    <w:rsid w:val="00E2251B"/>
    <w:rsid w:val="00E243F8"/>
    <w:rsid w:val="00E24AFC"/>
    <w:rsid w:val="00E24E5E"/>
    <w:rsid w:val="00E2725A"/>
    <w:rsid w:val="00E300F9"/>
    <w:rsid w:val="00E32795"/>
    <w:rsid w:val="00E3301E"/>
    <w:rsid w:val="00E336F0"/>
    <w:rsid w:val="00E33A21"/>
    <w:rsid w:val="00E34058"/>
    <w:rsid w:val="00E3527B"/>
    <w:rsid w:val="00E3551B"/>
    <w:rsid w:val="00E35AAC"/>
    <w:rsid w:val="00E40F10"/>
    <w:rsid w:val="00E4117D"/>
    <w:rsid w:val="00E41825"/>
    <w:rsid w:val="00E47991"/>
    <w:rsid w:val="00E5019C"/>
    <w:rsid w:val="00E50543"/>
    <w:rsid w:val="00E552B4"/>
    <w:rsid w:val="00E56358"/>
    <w:rsid w:val="00E56693"/>
    <w:rsid w:val="00E57675"/>
    <w:rsid w:val="00E60BD2"/>
    <w:rsid w:val="00E60DA2"/>
    <w:rsid w:val="00E619B8"/>
    <w:rsid w:val="00E629E7"/>
    <w:rsid w:val="00E62E2C"/>
    <w:rsid w:val="00E64A26"/>
    <w:rsid w:val="00E64C21"/>
    <w:rsid w:val="00E66751"/>
    <w:rsid w:val="00E66D0B"/>
    <w:rsid w:val="00E66E56"/>
    <w:rsid w:val="00E67948"/>
    <w:rsid w:val="00E67B92"/>
    <w:rsid w:val="00E70055"/>
    <w:rsid w:val="00E70D4E"/>
    <w:rsid w:val="00E7202A"/>
    <w:rsid w:val="00E728CB"/>
    <w:rsid w:val="00E72BF7"/>
    <w:rsid w:val="00E733DE"/>
    <w:rsid w:val="00E74312"/>
    <w:rsid w:val="00E743D2"/>
    <w:rsid w:val="00E74E39"/>
    <w:rsid w:val="00E74E83"/>
    <w:rsid w:val="00E766F6"/>
    <w:rsid w:val="00E76F83"/>
    <w:rsid w:val="00E77932"/>
    <w:rsid w:val="00E77C35"/>
    <w:rsid w:val="00E80346"/>
    <w:rsid w:val="00E8254A"/>
    <w:rsid w:val="00E8484D"/>
    <w:rsid w:val="00E84E39"/>
    <w:rsid w:val="00E85F09"/>
    <w:rsid w:val="00E90C35"/>
    <w:rsid w:val="00E91DDE"/>
    <w:rsid w:val="00E92781"/>
    <w:rsid w:val="00E936C5"/>
    <w:rsid w:val="00E9378B"/>
    <w:rsid w:val="00E94316"/>
    <w:rsid w:val="00E961D4"/>
    <w:rsid w:val="00E96AB5"/>
    <w:rsid w:val="00E97C29"/>
    <w:rsid w:val="00EA0810"/>
    <w:rsid w:val="00EA0E26"/>
    <w:rsid w:val="00EA1534"/>
    <w:rsid w:val="00EA17A0"/>
    <w:rsid w:val="00EA18D5"/>
    <w:rsid w:val="00EA2414"/>
    <w:rsid w:val="00EA4D38"/>
    <w:rsid w:val="00EA5B53"/>
    <w:rsid w:val="00EA627C"/>
    <w:rsid w:val="00EA6D0B"/>
    <w:rsid w:val="00EA7129"/>
    <w:rsid w:val="00EB0F6B"/>
    <w:rsid w:val="00EB11BE"/>
    <w:rsid w:val="00EB1DB4"/>
    <w:rsid w:val="00EB22C6"/>
    <w:rsid w:val="00EB31A3"/>
    <w:rsid w:val="00EC0B30"/>
    <w:rsid w:val="00EC14E9"/>
    <w:rsid w:val="00EC6881"/>
    <w:rsid w:val="00ED2640"/>
    <w:rsid w:val="00ED4E01"/>
    <w:rsid w:val="00EE233D"/>
    <w:rsid w:val="00EE2928"/>
    <w:rsid w:val="00EE3072"/>
    <w:rsid w:val="00EE3D97"/>
    <w:rsid w:val="00EE66E7"/>
    <w:rsid w:val="00EE6CAC"/>
    <w:rsid w:val="00EE728B"/>
    <w:rsid w:val="00EE7431"/>
    <w:rsid w:val="00EF0008"/>
    <w:rsid w:val="00EF00EF"/>
    <w:rsid w:val="00EF089E"/>
    <w:rsid w:val="00EF0C43"/>
    <w:rsid w:val="00EF4452"/>
    <w:rsid w:val="00EF57F2"/>
    <w:rsid w:val="00F00DC8"/>
    <w:rsid w:val="00F00E46"/>
    <w:rsid w:val="00F02A0F"/>
    <w:rsid w:val="00F03106"/>
    <w:rsid w:val="00F0327B"/>
    <w:rsid w:val="00F03AD4"/>
    <w:rsid w:val="00F04E5B"/>
    <w:rsid w:val="00F06BE9"/>
    <w:rsid w:val="00F10170"/>
    <w:rsid w:val="00F10785"/>
    <w:rsid w:val="00F1090B"/>
    <w:rsid w:val="00F11A71"/>
    <w:rsid w:val="00F12772"/>
    <w:rsid w:val="00F150B4"/>
    <w:rsid w:val="00F15B0B"/>
    <w:rsid w:val="00F15E9A"/>
    <w:rsid w:val="00F16BB7"/>
    <w:rsid w:val="00F17436"/>
    <w:rsid w:val="00F17E60"/>
    <w:rsid w:val="00F210D4"/>
    <w:rsid w:val="00F21B8F"/>
    <w:rsid w:val="00F236FD"/>
    <w:rsid w:val="00F23B95"/>
    <w:rsid w:val="00F23DE5"/>
    <w:rsid w:val="00F243DD"/>
    <w:rsid w:val="00F25254"/>
    <w:rsid w:val="00F274F9"/>
    <w:rsid w:val="00F300C6"/>
    <w:rsid w:val="00F30DDD"/>
    <w:rsid w:val="00F34A96"/>
    <w:rsid w:val="00F354D3"/>
    <w:rsid w:val="00F40CD8"/>
    <w:rsid w:val="00F42F0F"/>
    <w:rsid w:val="00F446AE"/>
    <w:rsid w:val="00F44E3E"/>
    <w:rsid w:val="00F44F2E"/>
    <w:rsid w:val="00F45CBB"/>
    <w:rsid w:val="00F46D97"/>
    <w:rsid w:val="00F46E60"/>
    <w:rsid w:val="00F4743A"/>
    <w:rsid w:val="00F5055F"/>
    <w:rsid w:val="00F507A9"/>
    <w:rsid w:val="00F509D0"/>
    <w:rsid w:val="00F51B8E"/>
    <w:rsid w:val="00F537D4"/>
    <w:rsid w:val="00F553AF"/>
    <w:rsid w:val="00F5659A"/>
    <w:rsid w:val="00F56C6C"/>
    <w:rsid w:val="00F57195"/>
    <w:rsid w:val="00F57462"/>
    <w:rsid w:val="00F57685"/>
    <w:rsid w:val="00F60AD0"/>
    <w:rsid w:val="00F60DED"/>
    <w:rsid w:val="00F6102D"/>
    <w:rsid w:val="00F61842"/>
    <w:rsid w:val="00F63361"/>
    <w:rsid w:val="00F640B0"/>
    <w:rsid w:val="00F64636"/>
    <w:rsid w:val="00F66EFD"/>
    <w:rsid w:val="00F6707E"/>
    <w:rsid w:val="00F6708F"/>
    <w:rsid w:val="00F67CA2"/>
    <w:rsid w:val="00F67EB8"/>
    <w:rsid w:val="00F70F08"/>
    <w:rsid w:val="00F70FD9"/>
    <w:rsid w:val="00F713F9"/>
    <w:rsid w:val="00F7219D"/>
    <w:rsid w:val="00F7257F"/>
    <w:rsid w:val="00F72999"/>
    <w:rsid w:val="00F73559"/>
    <w:rsid w:val="00F7378D"/>
    <w:rsid w:val="00F74D25"/>
    <w:rsid w:val="00F74F58"/>
    <w:rsid w:val="00F74FFA"/>
    <w:rsid w:val="00F75F65"/>
    <w:rsid w:val="00F76081"/>
    <w:rsid w:val="00F76E92"/>
    <w:rsid w:val="00F775C8"/>
    <w:rsid w:val="00F778F2"/>
    <w:rsid w:val="00F77EA1"/>
    <w:rsid w:val="00F81DB9"/>
    <w:rsid w:val="00F82C47"/>
    <w:rsid w:val="00F82D3E"/>
    <w:rsid w:val="00F83573"/>
    <w:rsid w:val="00F836B7"/>
    <w:rsid w:val="00F84B8F"/>
    <w:rsid w:val="00F862B9"/>
    <w:rsid w:val="00F86C94"/>
    <w:rsid w:val="00F87058"/>
    <w:rsid w:val="00F87343"/>
    <w:rsid w:val="00F87DE5"/>
    <w:rsid w:val="00F907A7"/>
    <w:rsid w:val="00F91BA7"/>
    <w:rsid w:val="00F93A20"/>
    <w:rsid w:val="00F93A66"/>
    <w:rsid w:val="00F9460F"/>
    <w:rsid w:val="00F94A15"/>
    <w:rsid w:val="00F94A57"/>
    <w:rsid w:val="00F94FFA"/>
    <w:rsid w:val="00F96192"/>
    <w:rsid w:val="00F9620D"/>
    <w:rsid w:val="00FA09B0"/>
    <w:rsid w:val="00FA1B05"/>
    <w:rsid w:val="00FA494A"/>
    <w:rsid w:val="00FA507F"/>
    <w:rsid w:val="00FA6144"/>
    <w:rsid w:val="00FA72A5"/>
    <w:rsid w:val="00FA7DEB"/>
    <w:rsid w:val="00FB22CB"/>
    <w:rsid w:val="00FB3E9D"/>
    <w:rsid w:val="00FB3EA9"/>
    <w:rsid w:val="00FB4B7A"/>
    <w:rsid w:val="00FB5DC5"/>
    <w:rsid w:val="00FB5FC1"/>
    <w:rsid w:val="00FB6D41"/>
    <w:rsid w:val="00FB74D6"/>
    <w:rsid w:val="00FB7ABE"/>
    <w:rsid w:val="00FC092B"/>
    <w:rsid w:val="00FC0CE2"/>
    <w:rsid w:val="00FC12EB"/>
    <w:rsid w:val="00FC2085"/>
    <w:rsid w:val="00FC3BC4"/>
    <w:rsid w:val="00FC495A"/>
    <w:rsid w:val="00FC4AB3"/>
    <w:rsid w:val="00FC557E"/>
    <w:rsid w:val="00FC62ED"/>
    <w:rsid w:val="00FC774E"/>
    <w:rsid w:val="00FC7889"/>
    <w:rsid w:val="00FC7A87"/>
    <w:rsid w:val="00FD1140"/>
    <w:rsid w:val="00FD241E"/>
    <w:rsid w:val="00FD45B4"/>
    <w:rsid w:val="00FD47AD"/>
    <w:rsid w:val="00FD56AC"/>
    <w:rsid w:val="00FD5DCF"/>
    <w:rsid w:val="00FD690F"/>
    <w:rsid w:val="00FD7486"/>
    <w:rsid w:val="00FE02C7"/>
    <w:rsid w:val="00FE2BC6"/>
    <w:rsid w:val="00FE3322"/>
    <w:rsid w:val="00FE34D3"/>
    <w:rsid w:val="00FE4B5E"/>
    <w:rsid w:val="00FE4C19"/>
    <w:rsid w:val="00FE57B1"/>
    <w:rsid w:val="00FE5839"/>
    <w:rsid w:val="00FE6050"/>
    <w:rsid w:val="00FE6204"/>
    <w:rsid w:val="00FE63D5"/>
    <w:rsid w:val="00FE6D6C"/>
    <w:rsid w:val="00FE7392"/>
    <w:rsid w:val="00FF042E"/>
    <w:rsid w:val="00FF1D6B"/>
    <w:rsid w:val="00FF25DF"/>
    <w:rsid w:val="00FF30D2"/>
    <w:rsid w:val="00FF42E3"/>
    <w:rsid w:val="00FF468A"/>
    <w:rsid w:val="00FF4C1F"/>
    <w:rsid w:val="00FF4C77"/>
    <w:rsid w:val="00FF5FCA"/>
    <w:rsid w:val="00FF6421"/>
    <w:rsid w:val="00F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366EF20"/>
  <w15:docId w15:val="{144EE30B-CC6A-4A1F-B8D3-A1C5984B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A71329"/>
    <w:pPr>
      <w:spacing w:line="360" w:lineRule="auto"/>
      <w:jc w:val="both"/>
    </w:pPr>
    <w:rPr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8E133D"/>
    <w:pPr>
      <w:numPr>
        <w:numId w:val="1"/>
      </w:numPr>
      <w:spacing w:before="240" w:after="0" w:line="240" w:lineRule="auto"/>
      <w:ind w:left="431" w:hanging="431"/>
      <w:contextualSpacing/>
      <w:outlineLvl w:val="0"/>
    </w:pPr>
    <w:rPr>
      <w:rFonts w:ascii="Century Gothic" w:eastAsiaTheme="majorEastAsia" w:hAnsi="Century Gothic" w:cstheme="majorBidi"/>
      <w:b/>
      <w:bCs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A70AB"/>
    <w:pPr>
      <w:numPr>
        <w:ilvl w:val="1"/>
        <w:numId w:val="1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CE6AF5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CE6AF5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CE6AF5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Otsikko6">
    <w:name w:val="heading 6"/>
    <w:basedOn w:val="Normaali"/>
    <w:next w:val="Normaali"/>
    <w:link w:val="Otsikko6Char"/>
    <w:uiPriority w:val="9"/>
    <w:unhideWhenUsed/>
    <w:qFormat/>
    <w:rsid w:val="00CE6AF5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Otsikko7">
    <w:name w:val="heading 7"/>
    <w:basedOn w:val="Normaali"/>
    <w:next w:val="Normaali"/>
    <w:link w:val="Otsikko7Char"/>
    <w:uiPriority w:val="9"/>
    <w:unhideWhenUsed/>
    <w:qFormat/>
    <w:rsid w:val="00CE6AF5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tsikko8">
    <w:name w:val="heading 8"/>
    <w:basedOn w:val="Normaali"/>
    <w:next w:val="Normaali"/>
    <w:link w:val="Otsikko8Char"/>
    <w:uiPriority w:val="9"/>
    <w:unhideWhenUsed/>
    <w:qFormat/>
    <w:rsid w:val="00CE6AF5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unhideWhenUsed/>
    <w:qFormat/>
    <w:rsid w:val="00CE6AF5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rsid w:val="008C784B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link w:val="AlatunnisteChar"/>
    <w:uiPriority w:val="99"/>
    <w:rsid w:val="008C784B"/>
    <w:pPr>
      <w:tabs>
        <w:tab w:val="center" w:pos="4819"/>
        <w:tab w:val="right" w:pos="9638"/>
      </w:tabs>
    </w:pPr>
  </w:style>
  <w:style w:type="paragraph" w:styleId="Asiakirjanrakenneruutu">
    <w:name w:val="Document Map"/>
    <w:basedOn w:val="Normaali"/>
    <w:semiHidden/>
    <w:rsid w:val="008C784B"/>
    <w:pPr>
      <w:shd w:val="clear" w:color="auto" w:fill="000080"/>
    </w:pPr>
    <w:rPr>
      <w:rFonts w:ascii="Tahoma" w:hAnsi="Tahoma" w:cs="Tahoma"/>
    </w:rPr>
  </w:style>
  <w:style w:type="paragraph" w:styleId="Seliteteksti">
    <w:name w:val="Balloon Text"/>
    <w:basedOn w:val="Normaali"/>
    <w:semiHidden/>
    <w:rsid w:val="00A8637E"/>
    <w:rPr>
      <w:rFonts w:ascii="Tahoma" w:hAnsi="Tahoma" w:cs="Tahoma"/>
      <w:sz w:val="16"/>
      <w:szCs w:val="16"/>
    </w:rPr>
  </w:style>
  <w:style w:type="paragraph" w:customStyle="1" w:styleId="Tiivistelmabstract">
    <w:name w:val="Tiivistelmä_abstract"/>
    <w:rsid w:val="00D4217B"/>
    <w:rPr>
      <w:rFonts w:ascii="Arial" w:hAnsi="Arial" w:cs="Arial"/>
      <w:sz w:val="24"/>
      <w:szCs w:val="24"/>
    </w:rPr>
  </w:style>
  <w:style w:type="paragraph" w:customStyle="1" w:styleId="opinnytenimi">
    <w:name w:val="opinnäyte_nimi"/>
    <w:rsid w:val="00D4217B"/>
    <w:pPr>
      <w:jc w:val="center"/>
    </w:pPr>
    <w:rPr>
      <w:rFonts w:ascii="Arial" w:hAnsi="Arial"/>
      <w:b/>
      <w:bCs/>
      <w:sz w:val="32"/>
    </w:rPr>
  </w:style>
  <w:style w:type="paragraph" w:customStyle="1" w:styleId="Opinnytealaotsikko">
    <w:name w:val="Opinnäyte_alaotsikko"/>
    <w:rsid w:val="00D4217B"/>
    <w:pPr>
      <w:jc w:val="center"/>
    </w:pPr>
    <w:rPr>
      <w:rFonts w:ascii="Arial" w:hAnsi="Arial"/>
      <w:b/>
      <w:bCs/>
      <w:sz w:val="28"/>
    </w:rPr>
  </w:style>
  <w:style w:type="paragraph" w:customStyle="1" w:styleId="Tekijntiedot">
    <w:name w:val="Tekijän_tiedot"/>
    <w:rsid w:val="00D4217B"/>
    <w:pPr>
      <w:jc w:val="center"/>
    </w:pPr>
    <w:rPr>
      <w:rFonts w:ascii="Arial" w:hAnsi="Arial"/>
      <w:b/>
      <w:bCs/>
      <w:sz w:val="24"/>
    </w:rPr>
  </w:style>
  <w:style w:type="paragraph" w:styleId="Sisennettyleipteksti">
    <w:name w:val="Body Text Indent"/>
    <w:basedOn w:val="Normaali"/>
    <w:link w:val="SisennettyleiptekstiChar"/>
    <w:rsid w:val="00DB2D0D"/>
    <w:pPr>
      <w:spacing w:before="240" w:after="240"/>
    </w:pPr>
    <w:rPr>
      <w:szCs w:val="24"/>
    </w:rPr>
  </w:style>
  <w:style w:type="paragraph" w:styleId="Sisluet3">
    <w:name w:val="toc 3"/>
    <w:basedOn w:val="Normaali"/>
    <w:next w:val="Normaali"/>
    <w:autoRedefine/>
    <w:uiPriority w:val="39"/>
    <w:rsid w:val="00144B77"/>
    <w:pPr>
      <w:tabs>
        <w:tab w:val="left" w:pos="1344"/>
        <w:tab w:val="right" w:leader="dot" w:pos="8335"/>
      </w:tabs>
      <w:ind w:left="709"/>
    </w:pPr>
    <w:rPr>
      <w:szCs w:val="24"/>
    </w:rPr>
  </w:style>
  <w:style w:type="character" w:styleId="Hyperlinkki">
    <w:name w:val="Hyperlink"/>
    <w:basedOn w:val="Kappaleenoletusfontti"/>
    <w:uiPriority w:val="99"/>
    <w:rsid w:val="00F7257F"/>
    <w:rPr>
      <w:color w:val="0000FF"/>
      <w:u w:val="single"/>
    </w:rPr>
  </w:style>
  <w:style w:type="paragraph" w:styleId="Sisluet2">
    <w:name w:val="toc 2"/>
    <w:basedOn w:val="Normaali"/>
    <w:next w:val="Normaali"/>
    <w:autoRedefine/>
    <w:uiPriority w:val="39"/>
    <w:rsid w:val="00144B77"/>
    <w:pPr>
      <w:tabs>
        <w:tab w:val="left" w:pos="709"/>
        <w:tab w:val="right" w:leader="dot" w:pos="8335"/>
      </w:tabs>
      <w:ind w:left="284"/>
    </w:pPr>
    <w:rPr>
      <w:szCs w:val="24"/>
    </w:rPr>
  </w:style>
  <w:style w:type="paragraph" w:styleId="Sisennettyleipteksti2">
    <w:name w:val="Body Text Indent 2"/>
    <w:basedOn w:val="Normaali"/>
    <w:rsid w:val="00F7257F"/>
    <w:pPr>
      <w:spacing w:after="120" w:line="480" w:lineRule="auto"/>
      <w:ind w:left="283"/>
    </w:pPr>
  </w:style>
  <w:style w:type="paragraph" w:customStyle="1" w:styleId="liitetiedosto">
    <w:name w:val="liitetiedosto"/>
    <w:basedOn w:val="Normaali"/>
    <w:rsid w:val="00F7257F"/>
    <w:pPr>
      <w:spacing w:before="96"/>
      <w:ind w:left="600" w:right="252"/>
    </w:pPr>
    <w:rPr>
      <w:rFonts w:ascii="Arial Unicode MS" w:eastAsia="Arial Unicode MS" w:hAnsi="Arial Unicode MS" w:cs="Arial Unicode MS"/>
      <w:color w:val="000000"/>
      <w:sz w:val="13"/>
      <w:szCs w:val="13"/>
    </w:rPr>
  </w:style>
  <w:style w:type="paragraph" w:customStyle="1" w:styleId="linkki">
    <w:name w:val="linkki"/>
    <w:basedOn w:val="Normaali"/>
    <w:rsid w:val="00F7257F"/>
    <w:pPr>
      <w:spacing w:before="96"/>
      <w:ind w:left="600" w:right="252"/>
    </w:pPr>
    <w:rPr>
      <w:rFonts w:ascii="Arial Unicode MS" w:eastAsia="Arial Unicode MS" w:hAnsi="Arial Unicode MS" w:cs="Arial Unicode MS"/>
      <w:color w:val="999999"/>
      <w:sz w:val="13"/>
      <w:szCs w:val="13"/>
    </w:rPr>
  </w:style>
  <w:style w:type="character" w:styleId="Voimakas">
    <w:name w:val="Strong"/>
    <w:uiPriority w:val="22"/>
    <w:qFormat/>
    <w:rsid w:val="00CE6AF5"/>
    <w:rPr>
      <w:b/>
      <w:bCs/>
    </w:rPr>
  </w:style>
  <w:style w:type="table" w:styleId="TaulukkoRuudukko">
    <w:name w:val="Table Grid"/>
    <w:basedOn w:val="Normaalitaulukko"/>
    <w:uiPriority w:val="59"/>
    <w:rsid w:val="00F72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yliSisennettyleiptekstiEnsimminenrivi23cm">
    <w:name w:val="Tyyli Sisennetty leipäteksti + Ensimmäinen rivi:  23 cm"/>
    <w:basedOn w:val="Sisennettyleipteksti"/>
    <w:rsid w:val="00380335"/>
    <w:pPr>
      <w:ind w:firstLine="1304"/>
    </w:pPr>
    <w:rPr>
      <w:szCs w:val="20"/>
    </w:rPr>
  </w:style>
  <w:style w:type="paragraph" w:styleId="Sisluet1">
    <w:name w:val="toc 1"/>
    <w:basedOn w:val="Normaali"/>
    <w:next w:val="Normaali"/>
    <w:autoRedefine/>
    <w:uiPriority w:val="39"/>
    <w:rsid w:val="00144B77"/>
    <w:pPr>
      <w:tabs>
        <w:tab w:val="left" w:pos="284"/>
        <w:tab w:val="right" w:leader="dot" w:pos="8335"/>
      </w:tabs>
    </w:pPr>
  </w:style>
  <w:style w:type="character" w:styleId="Sivunumero">
    <w:name w:val="page number"/>
    <w:basedOn w:val="Kappaleenoletusfontti"/>
    <w:rsid w:val="00911A79"/>
  </w:style>
  <w:style w:type="paragraph" w:styleId="HTML-esimuotoiltu">
    <w:name w:val="HTML Preformatted"/>
    <w:basedOn w:val="Normaali"/>
    <w:rsid w:val="00F56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lang w:val="en-US" w:eastAsia="ja-JP"/>
    </w:rPr>
  </w:style>
  <w:style w:type="paragraph" w:customStyle="1" w:styleId="Normaali12pt">
    <w:name w:val="Normaali + 12 pt"/>
    <w:basedOn w:val="Normaali"/>
    <w:link w:val="Normaali12ptChar"/>
    <w:rsid w:val="005D71C0"/>
    <w:rPr>
      <w:szCs w:val="24"/>
    </w:rPr>
  </w:style>
  <w:style w:type="character" w:customStyle="1" w:styleId="Normaali12ptChar">
    <w:name w:val="Normaali + 12 pt Char"/>
    <w:basedOn w:val="Kappaleenoletusfontti"/>
    <w:link w:val="Normaali12pt"/>
    <w:rsid w:val="005D71C0"/>
    <w:rPr>
      <w:sz w:val="24"/>
      <w:szCs w:val="24"/>
      <w:lang w:val="en-GB" w:eastAsia="fi-FI" w:bidi="ar-SA"/>
    </w:rPr>
  </w:style>
  <w:style w:type="character" w:styleId="AvattuHyperlinkki">
    <w:name w:val="FollowedHyperlink"/>
    <w:basedOn w:val="Kappaleenoletusfontti"/>
    <w:rsid w:val="00B106C8"/>
    <w:rPr>
      <w:color w:val="800080"/>
      <w:u w:val="single"/>
    </w:rPr>
  </w:style>
  <w:style w:type="character" w:customStyle="1" w:styleId="AlatunnisteChar">
    <w:name w:val="Alatunniste Char"/>
    <w:basedOn w:val="Kappaleenoletusfontti"/>
    <w:link w:val="Alatunniste"/>
    <w:uiPriority w:val="99"/>
    <w:rsid w:val="003668D5"/>
    <w:rPr>
      <w:lang w:val="en-GB"/>
    </w:rPr>
  </w:style>
  <w:style w:type="paragraph" w:styleId="Luettelokappale">
    <w:name w:val="List Paragraph"/>
    <w:basedOn w:val="Normaali"/>
    <w:uiPriority w:val="34"/>
    <w:qFormat/>
    <w:rsid w:val="00CE6AF5"/>
    <w:pPr>
      <w:ind w:left="720"/>
      <w:contextualSpacing/>
    </w:pPr>
  </w:style>
  <w:style w:type="character" w:customStyle="1" w:styleId="SisennettyleiptekstiChar">
    <w:name w:val="Sisennetty leipäteksti Char"/>
    <w:basedOn w:val="Kappaleenoletusfontti"/>
    <w:link w:val="Sisennettyleipteksti"/>
    <w:rsid w:val="00503DE7"/>
    <w:rPr>
      <w:sz w:val="24"/>
      <w:szCs w:val="24"/>
      <w:lang w:val="en-GB"/>
    </w:rPr>
  </w:style>
  <w:style w:type="character" w:customStyle="1" w:styleId="shorttext1">
    <w:name w:val="short_text1"/>
    <w:basedOn w:val="Kappaleenoletusfontti"/>
    <w:rsid w:val="00CC6571"/>
    <w:rPr>
      <w:sz w:val="24"/>
      <w:szCs w:val="24"/>
    </w:rPr>
  </w:style>
  <w:style w:type="character" w:styleId="Kommentinviite">
    <w:name w:val="annotation reference"/>
    <w:basedOn w:val="Kappaleenoletusfontti"/>
    <w:rsid w:val="002653C6"/>
    <w:rPr>
      <w:sz w:val="16"/>
      <w:szCs w:val="16"/>
    </w:rPr>
  </w:style>
  <w:style w:type="paragraph" w:styleId="Kommentinteksti">
    <w:name w:val="annotation text"/>
    <w:basedOn w:val="Normaali"/>
    <w:link w:val="KommentintekstiChar"/>
    <w:rsid w:val="002653C6"/>
  </w:style>
  <w:style w:type="character" w:customStyle="1" w:styleId="KommentintekstiChar">
    <w:name w:val="Kommentin teksti Char"/>
    <w:basedOn w:val="Kappaleenoletusfontti"/>
    <w:link w:val="Kommentinteksti"/>
    <w:rsid w:val="002653C6"/>
    <w:rPr>
      <w:lang w:val="en-GB"/>
    </w:rPr>
  </w:style>
  <w:style w:type="paragraph" w:styleId="Kommentinotsikko">
    <w:name w:val="annotation subject"/>
    <w:basedOn w:val="Kommentinteksti"/>
    <w:next w:val="Kommentinteksti"/>
    <w:link w:val="KommentinotsikkoChar"/>
    <w:rsid w:val="002653C6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rsid w:val="002653C6"/>
    <w:rPr>
      <w:b/>
      <w:bCs/>
      <w:lang w:val="en-GB"/>
    </w:rPr>
  </w:style>
  <w:style w:type="paragraph" w:styleId="Kuvaotsikko">
    <w:name w:val="caption"/>
    <w:basedOn w:val="Normaali"/>
    <w:next w:val="Normaali"/>
    <w:link w:val="KuvaotsikkoChar"/>
    <w:uiPriority w:val="35"/>
    <w:unhideWhenUsed/>
    <w:qFormat/>
    <w:rsid w:val="00022B58"/>
    <w:rPr>
      <w:caps/>
      <w:spacing w:val="10"/>
      <w:sz w:val="18"/>
      <w:szCs w:val="18"/>
    </w:rPr>
  </w:style>
  <w:style w:type="paragraph" w:styleId="Otsikko">
    <w:name w:val="Title"/>
    <w:basedOn w:val="Normaali"/>
    <w:next w:val="Normaali"/>
    <w:link w:val="OtsikkoChar"/>
    <w:uiPriority w:val="10"/>
    <w:qFormat/>
    <w:rsid w:val="00A71329"/>
    <w:pPr>
      <w:pBdr>
        <w:bottom w:val="single" w:sz="4" w:space="1" w:color="auto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A71329"/>
    <w:rPr>
      <w:rFonts w:asciiTheme="majorHAnsi" w:eastAsiaTheme="majorEastAsia" w:hAnsiTheme="majorHAnsi" w:cstheme="majorBidi"/>
      <w:spacing w:val="5"/>
      <w:sz w:val="52"/>
      <w:szCs w:val="52"/>
      <w:lang w:val="fi-FI"/>
    </w:rPr>
  </w:style>
  <w:style w:type="paragraph" w:styleId="Lhdeluettelo">
    <w:name w:val="Bibliography"/>
    <w:basedOn w:val="Normaali"/>
    <w:next w:val="Normaali"/>
    <w:uiPriority w:val="37"/>
    <w:unhideWhenUsed/>
    <w:rsid w:val="00085D36"/>
  </w:style>
  <w:style w:type="character" w:customStyle="1" w:styleId="YltunnisteChar">
    <w:name w:val="Ylätunniste Char"/>
    <w:basedOn w:val="Kappaleenoletusfontti"/>
    <w:link w:val="Yltunniste"/>
    <w:rsid w:val="009E3867"/>
    <w:rPr>
      <w:sz w:val="24"/>
      <w:lang w:val="en-GB"/>
    </w:rPr>
  </w:style>
  <w:style w:type="paragraph" w:styleId="Kuvaotsikkoluettelo">
    <w:name w:val="table of figures"/>
    <w:basedOn w:val="Normaali"/>
    <w:next w:val="Normaali"/>
    <w:uiPriority w:val="99"/>
    <w:rsid w:val="00AC18BD"/>
  </w:style>
  <w:style w:type="character" w:styleId="Paikkamerkkiteksti">
    <w:name w:val="Placeholder Text"/>
    <w:basedOn w:val="Kappaleenoletusfontti"/>
    <w:uiPriority w:val="99"/>
    <w:semiHidden/>
    <w:rsid w:val="00E96AB5"/>
    <w:rPr>
      <w:color w:val="808080"/>
    </w:rPr>
  </w:style>
  <w:style w:type="paragraph" w:styleId="Alaviitteenteksti">
    <w:name w:val="footnote text"/>
    <w:basedOn w:val="Normaali"/>
    <w:link w:val="AlaviitteentekstiChar1"/>
    <w:uiPriority w:val="99"/>
    <w:rsid w:val="0004230B"/>
    <w:pPr>
      <w:spacing w:line="240" w:lineRule="auto"/>
    </w:pPr>
    <w:rPr>
      <w:sz w:val="20"/>
    </w:rPr>
  </w:style>
  <w:style w:type="character" w:customStyle="1" w:styleId="AlaviitteentekstiChar1">
    <w:name w:val="Alaviitteen teksti Char1"/>
    <w:basedOn w:val="Kappaleenoletusfontti"/>
    <w:link w:val="Alaviitteenteksti"/>
    <w:rsid w:val="0004230B"/>
    <w:rPr>
      <w:rFonts w:ascii="Arial" w:hAnsi="Arial"/>
      <w:lang w:val="en-GB"/>
    </w:rPr>
  </w:style>
  <w:style w:type="character" w:styleId="Alaviitteenviite">
    <w:name w:val="footnote reference"/>
    <w:basedOn w:val="Kappaleenoletusfontti"/>
    <w:rsid w:val="0004230B"/>
    <w:rPr>
      <w:vertAlign w:val="superscript"/>
    </w:rPr>
  </w:style>
  <w:style w:type="character" w:styleId="Korostus">
    <w:name w:val="Emphasis"/>
    <w:uiPriority w:val="20"/>
    <w:qFormat/>
    <w:rsid w:val="00CE6AF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E6AF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CE6AF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Otsikko6Char">
    <w:name w:val="Otsikko 6 Char"/>
    <w:basedOn w:val="Kappaleenoletusfontti"/>
    <w:link w:val="Otsikko6"/>
    <w:uiPriority w:val="9"/>
    <w:rsid w:val="00CE6AF5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fi-FI"/>
    </w:rPr>
  </w:style>
  <w:style w:type="character" w:customStyle="1" w:styleId="Otsikko1Char">
    <w:name w:val="Otsikko 1 Char"/>
    <w:basedOn w:val="Kappaleenoletusfontti"/>
    <w:link w:val="Otsikko1"/>
    <w:uiPriority w:val="9"/>
    <w:rsid w:val="008E133D"/>
    <w:rPr>
      <w:rFonts w:ascii="Century Gothic" w:eastAsiaTheme="majorEastAsia" w:hAnsi="Century Gothic" w:cstheme="majorBidi"/>
      <w:b/>
      <w:bCs/>
      <w:sz w:val="28"/>
      <w:szCs w:val="28"/>
      <w:lang w:val="fi-FI"/>
    </w:rPr>
  </w:style>
  <w:style w:type="character" w:customStyle="1" w:styleId="Otsikko2Char">
    <w:name w:val="Otsikko 2 Char"/>
    <w:basedOn w:val="Kappaleenoletusfontti"/>
    <w:link w:val="Otsikko2"/>
    <w:uiPriority w:val="9"/>
    <w:rsid w:val="006A70AB"/>
    <w:rPr>
      <w:rFonts w:asciiTheme="majorHAnsi" w:eastAsiaTheme="majorEastAsia" w:hAnsiTheme="majorHAnsi" w:cstheme="majorBidi"/>
      <w:b/>
      <w:bCs/>
      <w:sz w:val="26"/>
      <w:szCs w:val="26"/>
      <w:lang w:val="fi-FI"/>
    </w:rPr>
  </w:style>
  <w:style w:type="character" w:customStyle="1" w:styleId="Otsikko3Char">
    <w:name w:val="Otsikko 3 Char"/>
    <w:basedOn w:val="Kappaleenoletusfontti"/>
    <w:link w:val="Otsikko3"/>
    <w:uiPriority w:val="9"/>
    <w:rsid w:val="00CE6AF5"/>
    <w:rPr>
      <w:rFonts w:asciiTheme="majorHAnsi" w:eastAsiaTheme="majorEastAsia" w:hAnsiTheme="majorHAnsi" w:cstheme="majorBidi"/>
      <w:b/>
      <w:bCs/>
      <w:lang w:val="fi-FI"/>
    </w:rPr>
  </w:style>
  <w:style w:type="character" w:customStyle="1" w:styleId="Otsikko4Char">
    <w:name w:val="Otsikko 4 Char"/>
    <w:basedOn w:val="Kappaleenoletusfontti"/>
    <w:link w:val="Otsikko4"/>
    <w:uiPriority w:val="9"/>
    <w:rsid w:val="00CE6AF5"/>
    <w:rPr>
      <w:rFonts w:asciiTheme="majorHAnsi" w:eastAsiaTheme="majorEastAsia" w:hAnsiTheme="majorHAnsi" w:cstheme="majorBidi"/>
      <w:b/>
      <w:bCs/>
      <w:i/>
      <w:iCs/>
      <w:lang w:val="fi-FI"/>
    </w:rPr>
  </w:style>
  <w:style w:type="character" w:customStyle="1" w:styleId="Otsikko5Char">
    <w:name w:val="Otsikko 5 Char"/>
    <w:basedOn w:val="Kappaleenoletusfontti"/>
    <w:link w:val="Otsikko5"/>
    <w:uiPriority w:val="9"/>
    <w:rsid w:val="00CE6AF5"/>
    <w:rPr>
      <w:rFonts w:asciiTheme="majorHAnsi" w:eastAsiaTheme="majorEastAsia" w:hAnsiTheme="majorHAnsi" w:cstheme="majorBidi"/>
      <w:b/>
      <w:bCs/>
      <w:color w:val="7F7F7F" w:themeColor="text1" w:themeTint="80"/>
      <w:lang w:val="fi-FI"/>
    </w:rPr>
  </w:style>
  <w:style w:type="character" w:customStyle="1" w:styleId="Otsikko7Char">
    <w:name w:val="Otsikko 7 Char"/>
    <w:basedOn w:val="Kappaleenoletusfontti"/>
    <w:link w:val="Otsikko7"/>
    <w:uiPriority w:val="9"/>
    <w:rsid w:val="00CE6AF5"/>
    <w:rPr>
      <w:rFonts w:asciiTheme="majorHAnsi" w:eastAsiaTheme="majorEastAsia" w:hAnsiTheme="majorHAnsi" w:cstheme="majorBidi"/>
      <w:i/>
      <w:iCs/>
      <w:lang w:val="fi-FI"/>
    </w:rPr>
  </w:style>
  <w:style w:type="character" w:customStyle="1" w:styleId="Otsikko8Char">
    <w:name w:val="Otsikko 8 Char"/>
    <w:basedOn w:val="Kappaleenoletusfontti"/>
    <w:link w:val="Otsikko8"/>
    <w:uiPriority w:val="9"/>
    <w:rsid w:val="00CE6AF5"/>
    <w:rPr>
      <w:rFonts w:asciiTheme="majorHAnsi" w:eastAsiaTheme="majorEastAsia" w:hAnsiTheme="majorHAnsi" w:cstheme="majorBidi"/>
      <w:sz w:val="20"/>
      <w:szCs w:val="20"/>
      <w:lang w:val="fi-FI"/>
    </w:rPr>
  </w:style>
  <w:style w:type="character" w:customStyle="1" w:styleId="Otsikko9Char">
    <w:name w:val="Otsikko 9 Char"/>
    <w:basedOn w:val="Kappaleenoletusfontti"/>
    <w:link w:val="Otsikko9"/>
    <w:uiPriority w:val="9"/>
    <w:rsid w:val="00CE6AF5"/>
    <w:rPr>
      <w:rFonts w:asciiTheme="majorHAnsi" w:eastAsiaTheme="majorEastAsia" w:hAnsiTheme="majorHAnsi" w:cstheme="majorBidi"/>
      <w:i/>
      <w:iCs/>
      <w:spacing w:val="5"/>
      <w:sz w:val="20"/>
      <w:szCs w:val="20"/>
      <w:lang w:val="fi-FI"/>
    </w:rPr>
  </w:style>
  <w:style w:type="paragraph" w:styleId="Eivli">
    <w:name w:val="No Spacing"/>
    <w:basedOn w:val="Normaali"/>
    <w:link w:val="EivliChar"/>
    <w:uiPriority w:val="1"/>
    <w:qFormat/>
    <w:rsid w:val="00CE6AF5"/>
    <w:pPr>
      <w:spacing w:after="0" w:line="240" w:lineRule="auto"/>
    </w:pPr>
  </w:style>
  <w:style w:type="character" w:customStyle="1" w:styleId="EivliChar">
    <w:name w:val="Ei väliä Char"/>
    <w:basedOn w:val="Kappaleenoletusfontti"/>
    <w:link w:val="Eivli"/>
    <w:uiPriority w:val="1"/>
    <w:rsid w:val="00022B58"/>
  </w:style>
  <w:style w:type="paragraph" w:styleId="Lainaus">
    <w:name w:val="Quote"/>
    <w:basedOn w:val="Normaali"/>
    <w:next w:val="Normaali"/>
    <w:link w:val="LainausChar"/>
    <w:uiPriority w:val="29"/>
    <w:qFormat/>
    <w:rsid w:val="00CE6AF5"/>
    <w:pPr>
      <w:spacing w:before="200" w:after="0"/>
      <w:ind w:left="360" w:right="360"/>
    </w:pPr>
    <w:rPr>
      <w:i/>
      <w:iCs/>
    </w:rPr>
  </w:style>
  <w:style w:type="character" w:customStyle="1" w:styleId="LainausChar">
    <w:name w:val="Lainaus Char"/>
    <w:basedOn w:val="Kappaleenoletusfontti"/>
    <w:link w:val="Lainaus"/>
    <w:uiPriority w:val="29"/>
    <w:rsid w:val="00CE6AF5"/>
    <w:rPr>
      <w:i/>
      <w:iCs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E6AF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E6AF5"/>
    <w:rPr>
      <w:b/>
      <w:bCs/>
      <w:i/>
      <w:iCs/>
    </w:rPr>
  </w:style>
  <w:style w:type="character" w:styleId="Hienovarainenkorostus">
    <w:name w:val="Subtle Emphasis"/>
    <w:uiPriority w:val="19"/>
    <w:qFormat/>
    <w:rsid w:val="00CE6AF5"/>
    <w:rPr>
      <w:i/>
      <w:iCs/>
    </w:rPr>
  </w:style>
  <w:style w:type="character" w:styleId="Voimakaskorostus">
    <w:name w:val="Intense Emphasis"/>
    <w:uiPriority w:val="21"/>
    <w:qFormat/>
    <w:rsid w:val="00CE6AF5"/>
    <w:rPr>
      <w:b/>
      <w:bCs/>
    </w:rPr>
  </w:style>
  <w:style w:type="character" w:styleId="Hienovarainenviittaus">
    <w:name w:val="Subtle Reference"/>
    <w:uiPriority w:val="31"/>
    <w:qFormat/>
    <w:rsid w:val="00CE6AF5"/>
    <w:rPr>
      <w:smallCaps/>
    </w:rPr>
  </w:style>
  <w:style w:type="character" w:styleId="Erottuvaviittaus">
    <w:name w:val="Intense Reference"/>
    <w:uiPriority w:val="32"/>
    <w:qFormat/>
    <w:rsid w:val="00CE6AF5"/>
    <w:rPr>
      <w:smallCaps/>
      <w:spacing w:val="5"/>
      <w:u w:val="single"/>
    </w:rPr>
  </w:style>
  <w:style w:type="character" w:styleId="Kirjannimike">
    <w:name w:val="Book Title"/>
    <w:uiPriority w:val="33"/>
    <w:qFormat/>
    <w:rsid w:val="00A71329"/>
    <w:rPr>
      <w:i/>
      <w:iCs/>
      <w:smallCaps/>
      <w:spacing w:val="5"/>
      <w:sz w:val="56"/>
      <w:szCs w:val="5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CE6AF5"/>
    <w:pPr>
      <w:outlineLvl w:val="9"/>
    </w:pPr>
  </w:style>
  <w:style w:type="paragraph" w:customStyle="1" w:styleId="Toiminnonlista">
    <w:name w:val="Toiminnon_lista"/>
    <w:basedOn w:val="Normaali"/>
    <w:link w:val="ToiminnonlistaChar"/>
    <w:qFormat/>
    <w:rsid w:val="00267427"/>
    <w:pPr>
      <w:tabs>
        <w:tab w:val="right" w:pos="851"/>
        <w:tab w:val="left" w:pos="1134"/>
      </w:tabs>
      <w:spacing w:after="360"/>
      <w:contextualSpacing/>
    </w:pPr>
    <w:rPr>
      <w:i/>
    </w:rPr>
  </w:style>
  <w:style w:type="character" w:customStyle="1" w:styleId="ToiminnonlistaChar">
    <w:name w:val="Toiminnon_lista Char"/>
    <w:basedOn w:val="Kappaleenoletusfontti"/>
    <w:link w:val="Toiminnonlista"/>
    <w:rsid w:val="00267427"/>
    <w:rPr>
      <w:i/>
      <w:lang w:val="fi-FI"/>
    </w:rPr>
  </w:style>
  <w:style w:type="paragraph" w:styleId="NormaaliWWW">
    <w:name w:val="Normal (Web)"/>
    <w:basedOn w:val="Normaali"/>
    <w:uiPriority w:val="99"/>
    <w:unhideWhenUsed/>
    <w:rsid w:val="00C5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 w:bidi="ar-SA"/>
    </w:rPr>
  </w:style>
  <w:style w:type="paragraph" w:customStyle="1" w:styleId="taulukonotsikko">
    <w:name w:val="taulukon otsikko"/>
    <w:basedOn w:val="Kuvaotsikko"/>
    <w:link w:val="taulukonotsikkoChar"/>
    <w:qFormat/>
    <w:rsid w:val="00E80346"/>
    <w:pPr>
      <w:keepNext/>
    </w:pPr>
    <w:rPr>
      <w:rFonts w:cstheme="minorHAnsi"/>
      <w:caps w:val="0"/>
    </w:rPr>
  </w:style>
  <w:style w:type="character" w:customStyle="1" w:styleId="KuvaotsikkoChar">
    <w:name w:val="Kuvaotsikko Char"/>
    <w:basedOn w:val="Kappaleenoletusfontti"/>
    <w:link w:val="Kuvaotsikko"/>
    <w:uiPriority w:val="35"/>
    <w:rsid w:val="00E80346"/>
    <w:rPr>
      <w:caps/>
      <w:spacing w:val="10"/>
      <w:sz w:val="18"/>
      <w:szCs w:val="18"/>
      <w:lang w:val="fi-FI"/>
    </w:rPr>
  </w:style>
  <w:style w:type="character" w:customStyle="1" w:styleId="taulukonotsikkoChar">
    <w:name w:val="taulukon otsikko Char"/>
    <w:basedOn w:val="KuvaotsikkoChar"/>
    <w:link w:val="taulukonotsikko"/>
    <w:rsid w:val="00E80346"/>
    <w:rPr>
      <w:caps/>
      <w:spacing w:val="10"/>
      <w:sz w:val="18"/>
      <w:szCs w:val="18"/>
      <w:lang w:val="fi-FI"/>
    </w:rPr>
  </w:style>
  <w:style w:type="paragraph" w:styleId="Loppuviitteenteksti">
    <w:name w:val="endnote text"/>
    <w:basedOn w:val="Normaali"/>
    <w:link w:val="LoppuviitteentekstiChar"/>
    <w:rsid w:val="007A15A8"/>
    <w:pPr>
      <w:spacing w:after="0" w:line="240" w:lineRule="auto"/>
    </w:pPr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rsid w:val="007A15A8"/>
    <w:rPr>
      <w:sz w:val="20"/>
      <w:szCs w:val="20"/>
      <w:lang w:val="fi-FI"/>
    </w:rPr>
  </w:style>
  <w:style w:type="character" w:styleId="Loppuviitteenviite">
    <w:name w:val="endnote reference"/>
    <w:basedOn w:val="Kappaleenoletusfontti"/>
    <w:rsid w:val="007A15A8"/>
    <w:rPr>
      <w:vertAlign w:val="superscript"/>
    </w:rPr>
  </w:style>
  <w:style w:type="paragraph" w:customStyle="1" w:styleId="Taulukko">
    <w:name w:val="Taulukko"/>
    <w:basedOn w:val="Normaali"/>
    <w:link w:val="TaulukkoChar"/>
    <w:qFormat/>
    <w:rsid w:val="00622329"/>
    <w:pPr>
      <w:spacing w:after="0" w:line="240" w:lineRule="auto"/>
      <w:jc w:val="right"/>
    </w:pPr>
    <w:rPr>
      <w:rFonts w:ascii="Calibri" w:eastAsia="Times New Roman" w:hAnsi="Calibri" w:cs="Calibri"/>
      <w:color w:val="000000"/>
      <w:sz w:val="16"/>
      <w:szCs w:val="16"/>
      <w:lang w:eastAsia="fi-FI" w:bidi="ar-SA"/>
    </w:rPr>
  </w:style>
  <w:style w:type="character" w:customStyle="1" w:styleId="TaulukkoChar">
    <w:name w:val="Taulukko Char"/>
    <w:basedOn w:val="Kappaleenoletusfontti"/>
    <w:link w:val="Taulukko"/>
    <w:rsid w:val="00622329"/>
    <w:rPr>
      <w:rFonts w:ascii="Calibri" w:eastAsia="Times New Roman" w:hAnsi="Calibri" w:cs="Calibri"/>
      <w:color w:val="000000"/>
      <w:sz w:val="16"/>
      <w:szCs w:val="16"/>
      <w:lang w:val="fi-FI" w:eastAsia="fi-FI" w:bidi="ar-SA"/>
    </w:rPr>
  </w:style>
  <w:style w:type="paragraph" w:customStyle="1" w:styleId="DecimalAligned">
    <w:name w:val="Decimal Aligned"/>
    <w:basedOn w:val="Normaali"/>
    <w:uiPriority w:val="40"/>
    <w:qFormat/>
    <w:rsid w:val="00371806"/>
    <w:pPr>
      <w:tabs>
        <w:tab w:val="decimal" w:pos="360"/>
      </w:tabs>
      <w:spacing w:line="276" w:lineRule="auto"/>
      <w:jc w:val="left"/>
    </w:pPr>
    <w:rPr>
      <w:rFonts w:cs="Times New Roman"/>
      <w:lang w:eastAsia="fi-FI" w:bidi="ar-SA"/>
    </w:rPr>
  </w:style>
  <w:style w:type="character" w:customStyle="1" w:styleId="AlaviitteentekstiChar">
    <w:name w:val="Alaviitteen teksti Char"/>
    <w:basedOn w:val="Kappaleenoletusfontti"/>
    <w:uiPriority w:val="99"/>
    <w:rsid w:val="00371806"/>
    <w:rPr>
      <w:kern w:val="0"/>
      <w:sz w:val="20"/>
      <w:szCs w:val="20"/>
      <w14:ligatures w14:val="none"/>
    </w:rPr>
  </w:style>
  <w:style w:type="table" w:styleId="Normaalivarjostus2-korostus5">
    <w:name w:val="Medium Shading 2 Accent 5"/>
    <w:basedOn w:val="Normaalitaulukko"/>
    <w:uiPriority w:val="64"/>
    <w:rsid w:val="00371806"/>
    <w:pPr>
      <w:spacing w:after="0" w:line="240" w:lineRule="auto"/>
    </w:pPr>
    <w:rPr>
      <w:lang w:val="fi-FI" w:eastAsia="fi-FI"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Suh</b:Tag>
    <b:SourceType>Report</b:SourceType>
    <b:Guid>{355A1AC0-08A3-47B9-A2FF-57AA9370E024}</b:Guid>
    <b:Author>
      <b:Author>
        <b:NameList>
          <b:Person>
            <b:Last>Suhonen</b:Last>
            <b:First>Pirjo</b:First>
          </b:Person>
          <b:Person>
            <b:Last>Tenkama</b:Last>
            <b:First>Pirkko</b:First>
          </b:Person>
        </b:NameList>
      </b:Author>
    </b:Author>
    <b:Title>Raportointiohjeet</b:Title>
    <b:Year>2010.</b:Year>
    <b:Publisher>Savonia-ammattikorkeakoulu</b:Publisher>
    <b:City>Kuopio</b:City>
    <b:RefOrder>1</b:RefOrder>
  </b:Source>
  <b:Source>
    <b:Tag>Ulr07</b:Tag>
    <b:SourceType>Book</b:SourceType>
    <b:Guid>{10F18D43-1020-4360-98CD-C09E153D5755}</b:Guid>
    <b:Author>
      <b:Author>
        <b:NameList>
          <b:Person>
            <b:Last>Ulrich</b:Last>
            <b:First>D.</b:First>
          </b:Person>
        </b:NameList>
      </b:Author>
    </b:Author>
    <b:Title>Henkilöstöjohtamisella huipulle</b:Title>
    <b:Year>2007</b:Year>
    <b:Publisher>Talentum Media Oy</b:Publisher>
    <b:City>Helsinki</b:City>
    <b:RefOrder>2</b:RefOrder>
  </b:Source>
  <b:Source>
    <b:Tag>Vir10</b:Tag>
    <b:SourceType>InternetSite</b:SourceType>
    <b:Guid>{FEE07276-348D-4FB5-877A-79E5E4AB0145}</b:Guid>
    <b:Author>
      <b:Author>
        <b:NameList>
          <b:Person>
            <b:Last>Virtanen</b:Last>
            <b:First>Ville</b:First>
          </b:Person>
        </b:NameList>
      </b:Author>
    </b:Author>
    <b:Title>Teoksen nimi</b:Title>
    <b:Year>2010.</b:Year>
    <b:City>Helsinki</b:City>
    <b:Publisher>WSOY</b:Publisher>
    <b:URL>http://www.Internet-osoite</b:URL>
    <b:YearAccessed>2010</b:YearAccessed>
    <b:MonthAccessed>8.</b:MonthAccessed>
    <b:DayAccessed>17</b:DayAccessed>
    <b:RefOrder>3</b:RefOrder>
  </b:Source>
</b:Sources>
</file>

<file path=customXml/itemProps1.xml><?xml version="1.0" encoding="utf-8"?>
<ds:datastoreItem xmlns:ds="http://schemas.openxmlformats.org/officeDocument/2006/customXml" ds:itemID="{556DEA51-EA39-44F6-8C15-9EB5645A4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1637</Characters>
  <Application>Microsoft Office Word</Application>
  <DocSecurity>0</DocSecurity>
  <Lines>13</Lines>
  <Paragraphs>3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Savonia-ammattikorkeakoulu, opinnäytetyön pohja</vt:lpstr>
      <vt:lpstr>Savonia-ammattikorkeakoulu, opinnäytetyön pohja</vt:lpstr>
      <vt:lpstr>POHJOIS-SAVON AMMATTIKORKEAKOULU</vt:lpstr>
    </vt:vector>
  </TitlesOfParts>
  <Company>Savonia-ammattikorkeakoulu</Company>
  <LinksUpToDate>false</LinksUpToDate>
  <CharactersWithSpaces>1835</CharactersWithSpaces>
  <SharedDoc>false</SharedDoc>
  <HLinks>
    <vt:vector size="204" baseType="variant">
      <vt:variant>
        <vt:i4>1835026</vt:i4>
      </vt:variant>
      <vt:variant>
        <vt:i4>129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https://posti.savonia.fi/owa/redir.aspx?C=818296218c9f4c0ea41752de5296b0ce&amp;URL=http%3a%2f%2fwww.adobe.com%2fproducts%2fflashplayer%2f</vt:lpwstr>
      </vt:variant>
      <vt:variant>
        <vt:lpwstr/>
      </vt:variant>
      <vt:variant>
        <vt:i4>7340067</vt:i4>
      </vt:variant>
      <vt:variant>
        <vt:i4>126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https://posti.savonia.fi/owa/redir.aspx?C=818296218c9f4c0ea41752de5296b0ce&amp;URL=https%3a%2f%2fconnect.savonia-amk.fi%2finnotool</vt:lpwstr>
      </vt:variant>
      <vt:variant>
        <vt:lpwstr/>
      </vt:variant>
      <vt:variant>
        <vt:i4>4128891</vt:i4>
      </vt:variant>
      <vt:variant>
        <vt:i4>123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https://posti.savonia.fi/owa/redir.aspx?C=818296218c9f4c0ea41752de5296b0ce&amp;URL=https%3a%2f%2fconnect.savonia-amk.fi%2fp88245913%2f</vt:lpwstr>
      </vt:variant>
      <vt:variant>
        <vt:lpwstr/>
      </vt:variant>
      <vt:variant>
        <vt:i4>1114190</vt:i4>
      </vt:variant>
      <vt:variant>
        <vt:i4>120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/>
      </vt:variant>
      <vt:variant>
        <vt:i4>1507443</vt:i4>
      </vt:variant>
      <vt:variant>
        <vt:i4>117</vt:i4>
      </vt:variant>
      <vt:variant>
        <vt:i4>0</vt:i4>
      </vt:variant>
      <vt:variant>
        <vt:i4>5</vt:i4>
      </vt:variant>
      <vt:variant>
        <vt:lpwstr>http://en.wikipedia.org/wiki/Virtual_team</vt:lpwstr>
      </vt:variant>
      <vt:variant>
        <vt:lpwstr/>
      </vt:variant>
      <vt:variant>
        <vt:i4>655475</vt:i4>
      </vt:variant>
      <vt:variant>
        <vt:i4>114</vt:i4>
      </vt:variant>
      <vt:variant>
        <vt:i4>0</vt:i4>
      </vt:variant>
      <vt:variant>
        <vt:i4>5</vt:i4>
      </vt:variant>
      <vt:variant>
        <vt:lpwstr>http://en.wikipedia.org/wiki/Web_conferencing</vt:lpwstr>
      </vt:variant>
      <vt:variant>
        <vt:lpwstr/>
      </vt:variant>
      <vt:variant>
        <vt:i4>5832722</vt:i4>
      </vt:variant>
      <vt:variant>
        <vt:i4>108</vt:i4>
      </vt:variant>
      <vt:variant>
        <vt:i4>0</vt:i4>
      </vt:variant>
      <vt:variant>
        <vt:i4>5</vt:i4>
      </vt:variant>
      <vt:variant>
        <vt:lpwstr>http://en.wikipedia.org/wiki/Community_of_practice</vt:lpwstr>
      </vt:variant>
      <vt:variant>
        <vt:lpwstr/>
      </vt:variant>
      <vt:variant>
        <vt:i4>1048680</vt:i4>
      </vt:variant>
      <vt:variant>
        <vt:i4>105</vt:i4>
      </vt:variant>
      <vt:variant>
        <vt:i4>0</vt:i4>
      </vt:variant>
      <vt:variant>
        <vt:i4>5</vt:i4>
      </vt:variant>
      <vt:variant>
        <vt:lpwstr>http://en.wikipedia.org/wiki/Problem_solving</vt:lpwstr>
      </vt:variant>
      <vt:variant>
        <vt:lpwstr/>
      </vt:variant>
      <vt:variant>
        <vt:i4>5308457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http://en.wikipedia.org/wiki/Reflective_process</vt:lpwstr>
      </vt:variant>
      <vt:variant>
        <vt:lpwstr/>
      </vt:variant>
      <vt:variant>
        <vt:i4>1114190</vt:i4>
      </vt:variant>
      <vt:variant>
        <vt:i4>99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/>
      </vt:variant>
      <vt:variant>
        <vt:i4>917593</vt:i4>
      </vt:variant>
      <vt:variant>
        <vt:i4>96</vt:i4>
      </vt:variant>
      <vt:variant>
        <vt:i4>0</vt:i4>
      </vt:variant>
      <vt:variant>
        <vt:i4>5</vt:i4>
      </vt:variant>
      <vt:variant>
        <vt:lpwstr>http://en.wikipedia.org/wiki/Plan</vt:lpwstr>
      </vt:variant>
      <vt:variant>
        <vt:lpwstr/>
      </vt:variant>
      <vt:variant>
        <vt:i4>917584</vt:i4>
      </vt:variant>
      <vt:variant>
        <vt:i4>93</vt:i4>
      </vt:variant>
      <vt:variant>
        <vt:i4>0</vt:i4>
      </vt:variant>
      <vt:variant>
        <vt:i4>5</vt:i4>
      </vt:variant>
      <vt:variant>
        <vt:lpwstr>http://en.wikipedia.org/wiki/Science</vt:lpwstr>
      </vt:variant>
      <vt:variant>
        <vt:lpwstr/>
      </vt:variant>
      <vt:variant>
        <vt:i4>1245260</vt:i4>
      </vt:variant>
      <vt:variant>
        <vt:i4>90</vt:i4>
      </vt:variant>
      <vt:variant>
        <vt:i4>0</vt:i4>
      </vt:variant>
      <vt:variant>
        <vt:i4>5</vt:i4>
      </vt:variant>
      <vt:variant>
        <vt:lpwstr>http://en.wikipedia.org/wiki/Business</vt:lpwstr>
      </vt:variant>
      <vt:variant>
        <vt:lpwstr/>
      </vt:variant>
      <vt:variant>
        <vt:i4>8323127</vt:i4>
      </vt:variant>
      <vt:variant>
        <vt:i4>87</vt:i4>
      </vt:variant>
      <vt:variant>
        <vt:i4>0</vt:i4>
      </vt:variant>
      <vt:variant>
        <vt:i4>5</vt:i4>
      </vt:variant>
      <vt:variant>
        <vt:lpwstr>http://en.wikipedia.org/wiki/Oxford_English_Dictionary</vt:lpwstr>
      </vt:variant>
      <vt:variant>
        <vt:lpwstr/>
      </vt:variant>
      <vt:variant>
        <vt:i4>327797</vt:i4>
      </vt:variant>
      <vt:variant>
        <vt:i4>84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>cite_note-PMBOK-0</vt:lpwstr>
      </vt:variant>
      <vt:variant>
        <vt:i4>1048677</vt:i4>
      </vt:variant>
      <vt:variant>
        <vt:i4>81</vt:i4>
      </vt:variant>
      <vt:variant>
        <vt:i4>0</vt:i4>
      </vt:variant>
      <vt:variant>
        <vt:i4>5</vt:i4>
      </vt:variant>
      <vt:variant>
        <vt:lpwstr>http://en.wikipedia.org/wiki/Service_%28economics%29</vt:lpwstr>
      </vt:variant>
      <vt:variant>
        <vt:lpwstr/>
      </vt:variant>
      <vt:variant>
        <vt:i4>2359300</vt:i4>
      </vt:variant>
      <vt:variant>
        <vt:i4>78</vt:i4>
      </vt:variant>
      <vt:variant>
        <vt:i4>0</vt:i4>
      </vt:variant>
      <vt:variant>
        <vt:i4>5</vt:i4>
      </vt:variant>
      <vt:variant>
        <vt:lpwstr>http://en.wikipedia.org/wiki/Product_%28business%29</vt:lpwstr>
      </vt:variant>
      <vt:variant>
        <vt:lpwstr/>
      </vt:variant>
      <vt:variant>
        <vt:i4>7733265</vt:i4>
      </vt:variant>
      <vt:variant>
        <vt:i4>75</vt:i4>
      </vt:variant>
      <vt:variant>
        <vt:i4>0</vt:i4>
      </vt:variant>
      <vt:variant>
        <vt:i4>5</vt:i4>
      </vt:variant>
      <vt:variant>
        <vt:lpwstr>http://en.wikipedia.org/wiki/Project_management</vt:lpwstr>
      </vt:variant>
      <vt:variant>
        <vt:lpwstr/>
      </vt:variant>
      <vt:variant>
        <vt:i4>1507443</vt:i4>
      </vt:variant>
      <vt:variant>
        <vt:i4>72</vt:i4>
      </vt:variant>
      <vt:variant>
        <vt:i4>0</vt:i4>
      </vt:variant>
      <vt:variant>
        <vt:i4>5</vt:i4>
      </vt:variant>
      <vt:variant>
        <vt:lpwstr>http://en.wikipedia.org/wiki/Virtual_team</vt:lpwstr>
      </vt:variant>
      <vt:variant>
        <vt:lpwstr/>
      </vt:variant>
      <vt:variant>
        <vt:i4>1638515</vt:i4>
      </vt:variant>
      <vt:variant>
        <vt:i4>69</vt:i4>
      </vt:variant>
      <vt:variant>
        <vt:i4>0</vt:i4>
      </vt:variant>
      <vt:variant>
        <vt:i4>5</vt:i4>
      </vt:variant>
      <vt:variant>
        <vt:lpwstr>http://en.wikipedia.org/wiki/Communication_technology</vt:lpwstr>
      </vt:variant>
      <vt:variant>
        <vt:lpwstr/>
      </vt:variant>
      <vt:variant>
        <vt:i4>655475</vt:i4>
      </vt:variant>
      <vt:variant>
        <vt:i4>66</vt:i4>
      </vt:variant>
      <vt:variant>
        <vt:i4>0</vt:i4>
      </vt:variant>
      <vt:variant>
        <vt:i4>5</vt:i4>
      </vt:variant>
      <vt:variant>
        <vt:lpwstr>http://en.wikipedia.org/wiki/Web_conferencing</vt:lpwstr>
      </vt:variant>
      <vt:variant>
        <vt:lpwstr/>
      </vt:variant>
      <vt:variant>
        <vt:i4>393287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http://en.wikipedia.org/wiki/URL</vt:lpwstr>
      </vt:variant>
      <vt:variant>
        <vt:lpwstr/>
      </vt:variant>
      <vt:variant>
        <vt:i4>65630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http://en.wikipedia.org/wiki/Computer</vt:lpwstr>
      </vt:variant>
      <vt:variant>
        <vt:lpwstr/>
      </vt:variant>
      <vt:variant>
        <vt:i4>1376336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http://en.wikipedia.org/wiki/Internet</vt:lpwstr>
      </vt:variant>
      <vt:variant>
        <vt:lpwstr/>
      </vt:variant>
      <vt:variant>
        <vt:i4>82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http://en.wikipedia.org/wiki/Presentation</vt:lpwstr>
      </vt:variant>
      <vt:variant>
        <vt:lpwstr/>
      </vt:variant>
      <vt:variant>
        <vt:i4>1638474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http://en.wikipedia.org/wiki/Meeting</vt:lpwstr>
      </vt:variant>
      <vt:variant>
        <vt:lpwstr/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_Toc250392613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_Toc250392612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_Toc250392611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_Toc250392610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_Toc250392609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_Toc250392608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_Toc250392607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_Toc250392606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Savonia-ammattikorkeakoulu, opinnäytetyön pohja</dc:title>
  <dc:creator>Make_Laptop</dc:creator>
  <cp:lastModifiedBy>Tapio J Räsänen</cp:lastModifiedBy>
  <cp:revision>2</cp:revision>
  <cp:lastPrinted>2010-04-01T10:01:00Z</cp:lastPrinted>
  <dcterms:created xsi:type="dcterms:W3CDTF">2022-04-08T12:50:00Z</dcterms:created>
  <dcterms:modified xsi:type="dcterms:W3CDTF">2022-04-08T12:50:00Z</dcterms:modified>
</cp:coreProperties>
</file>